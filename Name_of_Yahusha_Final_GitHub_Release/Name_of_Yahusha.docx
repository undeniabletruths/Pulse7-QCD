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0"/>
          <w:sz w:val="48"/>
          <w:szCs w:val="48"/>
        </w:rPr>
      </w:pPr>
      <w:r w:rsidDel="00000000" w:rsidR="00000000" w:rsidRPr="00000000">
        <w:rPr>
          <w:b w:val="0"/>
          <w:sz w:val="48"/>
          <w:szCs w:val="48"/>
          <w:rtl w:val="0"/>
        </w:rPr>
        <w:t xml:space="preserve">The Name of Yahusha: </w:t>
      </w:r>
      <w:r w:rsidDel="00000000" w:rsidR="00000000" w:rsidRPr="00000000">
        <w:rPr>
          <w:rFonts w:ascii="Cambria" w:cs="Cambria" w:eastAsia="Cambria" w:hAnsi="Cambria"/>
          <w:b w:val="0"/>
          <w:i w:val="1"/>
          <w:sz w:val="48"/>
          <w:szCs w:val="48"/>
          <w:rtl w:val="0"/>
        </w:rPr>
        <w:t xml:space="preserve">A Linguistic, Prophetic, and Cryptographic Restoration of the Son’s True Name</w:t>
      </w:r>
      <w:r w:rsidDel="00000000" w:rsidR="00000000" w:rsidRPr="00000000">
        <w:rPr>
          <w:rtl w:val="0"/>
        </w:rPr>
      </w:r>
    </w:p>
    <w:sdt>
      <w:sdtPr>
        <w:tag w:val="goog_rdk_2"/>
      </w:sdtPr>
      <w:sdtContent>
        <w:p w:rsidR="00000000" w:rsidDel="00000000" w:rsidP="00000000" w:rsidRDefault="00000000" w:rsidRPr="00000000" w14:paraId="00000002">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rPr>
              <w:del w:author="Bryan Barclay" w:id="0" w:date="2025-05-11T00:32:18Z"/>
              <w:rFonts w:ascii="Cambria" w:cs="Cambria" w:eastAsia="Cambria" w:hAnsi="Cambria"/>
              <w:b w:val="1"/>
              <w:i w:val="1"/>
              <w:smallCaps w:val="0"/>
              <w:strike w:val="0"/>
              <w:color w:val="4f81bd"/>
              <w:sz w:val="22"/>
              <w:szCs w:val="22"/>
              <w:u w:val="none"/>
              <w:shd w:fill="auto" w:val="clear"/>
              <w:vertAlign w:val="baseline"/>
            </w:rPr>
            <w:pPrChange w:author="Bryan Barclay" w:id="0" w:date="2025-05-11T00:32:18Z">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pPr>
            </w:pPrChange>
          </w:pPr>
          <w:sdt>
            <w:sdtPr>
              <w:tag w:val="goog_rdk_1"/>
            </w:sdtPr>
            <w:sdtContent>
              <w:del w:author="Bryan Barclay" w:id="0" w:date="2025-05-11T00:32:18Z">
                <w:r w:rsidDel="00000000" w:rsidR="00000000" w:rsidRPr="00000000">
                  <w:rPr>
                    <w:rtl w:val="0"/>
                  </w:rPr>
                </w:r>
              </w:del>
            </w:sdtContent>
          </w:sdt>
        </w:p>
      </w:sdtContent>
    </w:sdt>
    <w:p w:rsidR="00000000" w:rsidDel="00000000" w:rsidP="00000000" w:rsidRDefault="00000000" w:rsidRPr="00000000" w14:paraId="00000003">
      <w:pPr>
        <w:pStyle w:val="Heading2"/>
        <w:spacing w:after="200" w:before="0" w:line="276.0005454545455" w:lineRule="auto"/>
        <w:rPr>
          <w:rFonts w:ascii="Cambria" w:cs="Cambria" w:eastAsia="Cambria" w:hAnsi="Cambria"/>
          <w:b w:val="0"/>
          <w:color w:val="000000"/>
          <w:sz w:val="22"/>
          <w:szCs w:val="22"/>
        </w:rPr>
      </w:pPr>
      <w:r w:rsidDel="00000000" w:rsidR="00000000" w:rsidRPr="00000000">
        <w:rPr>
          <w:rFonts w:ascii="Cambria" w:cs="Cambria" w:eastAsia="Cambria" w:hAnsi="Cambria"/>
          <w:b w:val="0"/>
          <w:color w:val="000000"/>
          <w:sz w:val="22"/>
          <w:szCs w:val="22"/>
          <w:rtl w:val="0"/>
        </w:rPr>
        <w:t xml:space="preserve">By: Bryan Barclay</w:t>
      </w:r>
    </w:p>
    <w:p w:rsidR="00000000" w:rsidDel="00000000" w:rsidP="00000000" w:rsidRDefault="00000000" w:rsidRPr="00000000" w14:paraId="00000004">
      <w:pPr>
        <w:pStyle w:val="Heading2"/>
        <w:spacing w:after="200" w:before="0" w:line="276.0005454545455" w:lineRule="auto"/>
        <w:rPr>
          <w:rFonts w:ascii="Cambria" w:cs="Cambria" w:eastAsia="Cambria" w:hAnsi="Cambria"/>
          <w:b w:val="0"/>
          <w:color w:val="000000"/>
          <w:sz w:val="22"/>
          <w:szCs w:val="22"/>
        </w:rPr>
      </w:pPr>
      <w:bookmarkStart w:colFirst="0" w:colLast="0" w:name="_heading=h.2h578bf3ij8z" w:id="0"/>
      <w:bookmarkEnd w:id="0"/>
      <w:r w:rsidDel="00000000" w:rsidR="00000000" w:rsidRPr="00000000">
        <w:rPr>
          <w:rFonts w:ascii="Cambria" w:cs="Cambria" w:eastAsia="Cambria" w:hAnsi="Cambria"/>
          <w:b w:val="0"/>
          <w:color w:val="000000"/>
          <w:sz w:val="22"/>
          <w:szCs w:val="22"/>
          <w:rtl w:val="0"/>
        </w:rPr>
        <w:t xml:space="preserve">Date: 05/10/2025</w:t>
      </w:r>
    </w:p>
    <w:p w:rsidR="00000000" w:rsidDel="00000000" w:rsidP="00000000" w:rsidRDefault="00000000" w:rsidRPr="00000000" w14:paraId="00000005">
      <w:pPr>
        <w:pStyle w:val="Heading2"/>
        <w:rPr>
          <w:color w:val="366091"/>
          <w:sz w:val="28"/>
          <w:szCs w:val="28"/>
        </w:rPr>
      </w:pPr>
      <w:r w:rsidDel="00000000" w:rsidR="00000000" w:rsidRPr="00000000">
        <w:rPr>
          <w:color w:val="366091"/>
          <w:sz w:val="28"/>
          <w:szCs w:val="28"/>
          <w:rtl w:val="0"/>
        </w:rPr>
        <w:t xml:space="preserve">Abstract</w:t>
      </w:r>
    </w:p>
    <w:p w:rsidR="00000000" w:rsidDel="00000000" w:rsidP="00000000" w:rsidRDefault="00000000" w:rsidRPr="00000000" w14:paraId="00000006">
      <w:pPr>
        <w:rPr/>
      </w:pPr>
      <w:r w:rsidDel="00000000" w:rsidR="00000000" w:rsidRPr="00000000">
        <w:rPr>
          <w:rtl w:val="0"/>
        </w:rPr>
        <w:t xml:space="preserve">This paper presents an evidence-based restoration of the original, divinely-given name of the Messiah—Yahusha—through linguistic reconstruction, prophetic alignment, and cryptographic validation using Equidistant Letter Sequencing (ELS). Drawing from ancient Hebrew morphology, Tanakh prophecy, Dead Sea Scroll variants, and statistical code analysis within Torah, this work argues that the commonly used names "Jesus" and "Yeshua" are later distortions. By combining rigorous language studies with hidden letter sequences encoded into the Hebrew text, this paper reveals the original name Yahusha as the only one that fulfills both linguistic accuracy and prophetic destiny.</w:t>
      </w:r>
    </w:p>
    <w:p w:rsidR="00000000" w:rsidDel="00000000" w:rsidP="00000000" w:rsidRDefault="00000000" w:rsidRPr="00000000" w14:paraId="00000007">
      <w:pPr>
        <w:pStyle w:val="Heading2"/>
        <w:rPr>
          <w:color w:val="366091"/>
          <w:sz w:val="28"/>
          <w:szCs w:val="28"/>
        </w:rPr>
      </w:pPr>
      <w:r w:rsidDel="00000000" w:rsidR="00000000" w:rsidRPr="00000000">
        <w:rPr>
          <w:color w:val="366091"/>
          <w:sz w:val="28"/>
          <w:szCs w:val="28"/>
          <w:rtl w:val="0"/>
        </w:rPr>
        <w:t xml:space="preserve">1. Introduction: Why the Name Matters</w:t>
      </w:r>
    </w:p>
    <w:p w:rsidR="00000000" w:rsidDel="00000000" w:rsidP="00000000" w:rsidRDefault="00000000" w:rsidRPr="00000000" w14:paraId="00000008">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merely</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title</w:t>
      </w:r>
      <w:r w:rsidDel="00000000" w:rsidR="00000000" w:rsidRPr="00000000">
        <w:rPr>
          <w:rtl w:val="0"/>
        </w:rPr>
        <w:t xml:space="preserve">—</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declaration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identity</w:t>
      </w:r>
      <w:r w:rsidDel="00000000" w:rsidR="00000000" w:rsidRPr="00000000">
        <w:rPr>
          <w:rtl w:val="0"/>
        </w:rPr>
        <w:t xml:space="preserve">, </w:t>
      </w:r>
      <w:r w:rsidDel="00000000" w:rsidR="00000000" w:rsidRPr="00000000">
        <w:rPr>
          <w:rtl w:val="0"/>
        </w:rPr>
        <w:t xml:space="preserve">purpose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covenantal</w:t>
      </w:r>
      <w:r w:rsidDel="00000000" w:rsidR="00000000" w:rsidRPr="00000000">
        <w:rPr>
          <w:rtl w:val="0"/>
        </w:rPr>
        <w:t xml:space="preserve"> </w:t>
      </w:r>
      <w:r w:rsidDel="00000000" w:rsidR="00000000" w:rsidRPr="00000000">
        <w:rPr>
          <w:rtl w:val="0"/>
        </w:rPr>
        <w:t xml:space="preserve">fulfillment</w:t>
      </w:r>
      <w:r w:rsidDel="00000000" w:rsidR="00000000" w:rsidRPr="00000000">
        <w:rPr>
          <w:rtl w:val="0"/>
        </w:rPr>
        <w:t xml:space="preserve">. </w:t>
      </w:r>
      <w:r w:rsidDel="00000000" w:rsidR="00000000" w:rsidRPr="00000000">
        <w:rPr>
          <w:rtl w:val="0"/>
        </w:rPr>
        <w:t xml:space="preserve">Modern</w:t>
      </w:r>
      <w:r w:rsidDel="00000000" w:rsidR="00000000" w:rsidRPr="00000000">
        <w:rPr>
          <w:rtl w:val="0"/>
        </w:rPr>
        <w:t xml:space="preserve"> </w:t>
      </w:r>
      <w:r w:rsidDel="00000000" w:rsidR="00000000" w:rsidRPr="00000000">
        <w:rPr>
          <w:rtl w:val="0"/>
        </w:rPr>
        <w:t xml:space="preserve">Christianity</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accepted</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Jesus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Greco</w:t>
      </w:r>
      <w:r w:rsidDel="00000000" w:rsidR="00000000" w:rsidRPr="00000000">
        <w:rPr>
          <w:rtl w:val="0"/>
        </w:rPr>
        <w:t xml:space="preserve">-</w:t>
      </w:r>
      <w:r w:rsidDel="00000000" w:rsidR="00000000" w:rsidRPr="00000000">
        <w:rPr>
          <w:rtl w:val="0"/>
        </w:rPr>
        <w:t xml:space="preserve">Roman</w:t>
      </w:r>
      <w:r w:rsidDel="00000000" w:rsidR="00000000" w:rsidRPr="00000000">
        <w:rPr>
          <w:rtl w:val="0"/>
        </w:rPr>
        <w:t xml:space="preserve"> </w:t>
      </w:r>
      <w:r w:rsidDel="00000000" w:rsidR="00000000" w:rsidRPr="00000000">
        <w:rPr>
          <w:rtl w:val="0"/>
        </w:rPr>
        <w:t xml:space="preserve">transliteration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truncated</w:t>
      </w:r>
      <w:r w:rsidDel="00000000" w:rsidR="00000000" w:rsidRPr="00000000">
        <w:rPr>
          <w:rtl w:val="0"/>
        </w:rPr>
        <w:t xml:space="preserve"> </w:t>
      </w:r>
      <w:r w:rsidDel="00000000" w:rsidR="00000000" w:rsidRPr="00000000">
        <w:rPr>
          <w:rtl w:val="0"/>
        </w:rPr>
        <w:t xml:space="preserve">post</w:t>
      </w:r>
      <w:r w:rsidDel="00000000" w:rsidR="00000000" w:rsidRPr="00000000">
        <w:rPr>
          <w:rtl w:val="0"/>
        </w:rPr>
        <w:t xml:space="preserve">-</w:t>
      </w:r>
      <w:r w:rsidDel="00000000" w:rsidR="00000000" w:rsidRPr="00000000">
        <w:rPr>
          <w:rtl w:val="0"/>
        </w:rPr>
        <w:t xml:space="preserve">Babylonian</w:t>
      </w:r>
      <w:r w:rsidDel="00000000" w:rsidR="00000000" w:rsidRPr="00000000">
        <w:rPr>
          <w:rtl w:val="0"/>
        </w:rPr>
        <w:t xml:space="preserve"> </w:t>
      </w:r>
      <w:r w:rsidDel="00000000" w:rsidR="00000000" w:rsidRPr="00000000">
        <w:rPr>
          <w:rtl w:val="0"/>
        </w:rPr>
        <w:t xml:space="preserve">form</w:t>
      </w:r>
      <w:r w:rsidDel="00000000" w:rsidR="00000000" w:rsidRPr="00000000">
        <w:rPr>
          <w:rtl w:val="0"/>
        </w:rPr>
        <w:t xml:space="preserve">) </w:t>
      </w:r>
      <w:r w:rsidDel="00000000" w:rsidR="00000000" w:rsidRPr="00000000">
        <w:rPr>
          <w:rtl w:val="0"/>
        </w:rPr>
        <w:t xml:space="preserve">without</w:t>
      </w:r>
      <w:r w:rsidDel="00000000" w:rsidR="00000000" w:rsidRPr="00000000">
        <w:rPr>
          <w:rtl w:val="0"/>
        </w:rPr>
        <w:t xml:space="preserve"> </w:t>
      </w:r>
      <w:r w:rsidDel="00000000" w:rsidR="00000000" w:rsidRPr="00000000">
        <w:rPr>
          <w:rtl w:val="0"/>
        </w:rPr>
        <w:t xml:space="preserve">fully</w:t>
      </w:r>
      <w:r w:rsidDel="00000000" w:rsidR="00000000" w:rsidRPr="00000000">
        <w:rPr>
          <w:rtl w:val="0"/>
        </w:rPr>
        <w:t xml:space="preserve"> </w:t>
      </w:r>
      <w:r w:rsidDel="00000000" w:rsidR="00000000" w:rsidRPr="00000000">
        <w:rPr>
          <w:rtl w:val="0"/>
        </w:rPr>
        <w:t xml:space="preserve">examining</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origins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meanings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paper</w:t>
      </w:r>
      <w:r w:rsidDel="00000000" w:rsidR="00000000" w:rsidRPr="00000000">
        <w:rPr>
          <w:rtl w:val="0"/>
        </w:rPr>
        <w:t xml:space="preserve"> </w:t>
      </w:r>
      <w:r w:rsidDel="00000000" w:rsidR="00000000" w:rsidRPr="00000000">
        <w:rPr>
          <w:rtl w:val="0"/>
        </w:rPr>
        <w:t xml:space="preserve">challenges</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assumptions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calls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divinely</w:t>
      </w:r>
      <w:r w:rsidDel="00000000" w:rsidR="00000000" w:rsidRPr="00000000">
        <w:rPr>
          <w:rtl w:val="0"/>
        </w:rPr>
        <w:t xml:space="preserve">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Yahusha</w:t>
      </w:r>
      <w:r w:rsidDel="00000000" w:rsidR="00000000" w:rsidRPr="00000000">
        <w:rPr>
          <w:rtl w:val="0"/>
        </w:rPr>
        <w:t xml:space="preserve">—</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Deliverance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Psalm</w:t>
      </w:r>
      <w:r w:rsidDel="00000000" w:rsidR="00000000" w:rsidRPr="00000000">
        <w:rPr>
          <w:rtl w:val="0"/>
        </w:rPr>
        <w:t xml:space="preserve"> 118:26 </w:t>
      </w:r>
      <w:r w:rsidDel="00000000" w:rsidR="00000000" w:rsidRPr="00000000">
        <w:rPr>
          <w:rtl w:val="0"/>
        </w:rPr>
        <w:t xml:space="preserve">declares</w:t>
      </w:r>
      <w:r w:rsidDel="00000000" w:rsidR="00000000" w:rsidRPr="00000000">
        <w:rPr>
          <w:rtl w:val="0"/>
        </w:rPr>
        <w:t xml:space="preserve">, "</w:t>
      </w:r>
      <w:r w:rsidDel="00000000" w:rsidR="00000000" w:rsidRPr="00000000">
        <w:rPr>
          <w:rtl w:val="0"/>
        </w:rPr>
        <w:t xml:space="preserve">Baruch</w:t>
      </w:r>
      <w:r w:rsidDel="00000000" w:rsidR="00000000" w:rsidRPr="00000000">
        <w:rPr>
          <w:rtl w:val="0"/>
        </w:rPr>
        <w:t xml:space="preserve"> </w:t>
      </w:r>
      <w:r w:rsidDel="00000000" w:rsidR="00000000" w:rsidRPr="00000000">
        <w:rPr>
          <w:rtl w:val="0"/>
        </w:rPr>
        <w:t xml:space="preserve">haba</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shem</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comes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restoration</w:t>
      </w:r>
      <w:r w:rsidDel="00000000" w:rsidR="00000000" w:rsidRPr="00000000">
        <w:rPr>
          <w:rtl w:val="0"/>
        </w:rPr>
        <w:t xml:space="preserve"> </w:t>
      </w:r>
      <w:r w:rsidDel="00000000" w:rsidR="00000000" w:rsidRPr="00000000">
        <w:rPr>
          <w:rtl w:val="0"/>
        </w:rPr>
        <w:t xml:space="preserve">begins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understanding</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Yahusha</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compound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sha</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deliverance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w:t>
      </w:r>
    </w:p>
    <w:p w:rsidR="00000000" w:rsidDel="00000000" w:rsidP="00000000" w:rsidRDefault="00000000" w:rsidRPr="00000000" w14:paraId="00000009">
      <w:pPr>
        <w:pStyle w:val="Heading1"/>
        <w:rPr/>
      </w:pPr>
      <w:r w:rsidDel="00000000" w:rsidR="00000000" w:rsidRPr="00000000">
        <w:rPr>
          <w:rtl w:val="0"/>
        </w:rPr>
        <w:t xml:space="preserve">2. Historical and Linguistic Evidence for “Yahusha”</w:t>
      </w:r>
    </w:p>
    <w:p w:rsidR="00000000" w:rsidDel="00000000" w:rsidP="00000000" w:rsidRDefault="00000000" w:rsidRPr="00000000" w14:paraId="0000000A">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Yahusha</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derived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yasha</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save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deliver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forming</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theophoric</w:t>
      </w:r>
      <w:r w:rsidDel="00000000" w:rsidR="00000000" w:rsidRPr="00000000">
        <w:rPr>
          <w:rtl w:val="0"/>
        </w:rPr>
        <w:t xml:space="preserve"> </w:t>
      </w:r>
      <w:r w:rsidDel="00000000" w:rsidR="00000000" w:rsidRPr="00000000">
        <w:rPr>
          <w:rtl w:val="0"/>
        </w:rPr>
        <w:t xml:space="preserve">compound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translates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structure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consistent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naming</w:t>
      </w:r>
      <w:r w:rsidDel="00000000" w:rsidR="00000000" w:rsidRPr="00000000">
        <w:rPr>
          <w:rtl w:val="0"/>
        </w:rPr>
        <w:t xml:space="preserve"> </w:t>
      </w:r>
      <w:r w:rsidDel="00000000" w:rsidR="00000000" w:rsidRPr="00000000">
        <w:rPr>
          <w:rtl w:val="0"/>
        </w:rPr>
        <w:t xml:space="preserve">conventions</w:t>
      </w:r>
      <w:r w:rsidDel="00000000" w:rsidR="00000000" w:rsidRPr="00000000">
        <w:rPr>
          <w:rtl w:val="0"/>
        </w:rPr>
        <w:t xml:space="preserve">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early</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texts</w:t>
      </w:r>
      <w:r w:rsidDel="00000000" w:rsidR="00000000" w:rsidRPr="00000000">
        <w:rPr>
          <w:rtl w:val="0"/>
        </w:rPr>
        <w:t xml:space="preserve">, </w:t>
      </w:r>
      <w:r w:rsidDel="00000000" w:rsidR="00000000" w:rsidRPr="00000000">
        <w:rPr>
          <w:rtl w:val="0"/>
        </w:rPr>
        <w:t xml:space="preserve">particularly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Tanakh</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The commonly accepted English transliteration 'Jesus' is a product of multiple linguistic shifts, beginning with the Greek Ἰησοῦς (Iēsous), a name that lacks the theophoric prefix “Yahu.” This Hellenized form was introduced by translators unfamiliar with the Hebrew naming structure and phonetics, and later adopted into Latin as 'Iesus,' then into English as 'Jesus.'</w:t>
      </w:r>
    </w:p>
    <w:p w:rsidR="00000000" w:rsidDel="00000000" w:rsidP="00000000" w:rsidRDefault="00000000" w:rsidRPr="00000000" w14:paraId="0000000C">
      <w:pPr>
        <w:rPr/>
      </w:pP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contrast</w:t>
      </w:r>
      <w:r w:rsidDel="00000000" w:rsidR="00000000" w:rsidRPr="00000000">
        <w:rPr>
          <w:rtl w:val="0"/>
        </w:rPr>
        <w:t xml:space="preserve">,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ending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shua</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sha</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typically</w:t>
      </w:r>
      <w:r w:rsidDel="00000000" w:rsidR="00000000" w:rsidRPr="00000000">
        <w:rPr>
          <w:rtl w:val="0"/>
        </w:rPr>
        <w:t xml:space="preserve"> </w:t>
      </w:r>
      <w:r w:rsidDel="00000000" w:rsidR="00000000" w:rsidRPr="00000000">
        <w:rPr>
          <w:rtl w:val="0"/>
        </w:rPr>
        <w:t xml:space="preserve">preserve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accurate</w:t>
      </w:r>
      <w:r w:rsidDel="00000000" w:rsidR="00000000" w:rsidRPr="00000000">
        <w:rPr>
          <w:rtl w:val="0"/>
        </w:rPr>
        <w:t xml:space="preserve"> </w:t>
      </w:r>
      <w:r w:rsidDel="00000000" w:rsidR="00000000" w:rsidRPr="00000000">
        <w:rPr>
          <w:rtl w:val="0"/>
        </w:rPr>
        <w:t xml:space="preserve">phonological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theological</w:t>
      </w:r>
      <w:r w:rsidDel="00000000" w:rsidR="00000000" w:rsidRPr="00000000">
        <w:rPr>
          <w:rtl w:val="0"/>
        </w:rPr>
        <w:t xml:space="preserve"> </w:t>
      </w:r>
      <w:r w:rsidDel="00000000" w:rsidR="00000000" w:rsidRPr="00000000">
        <w:rPr>
          <w:rtl w:val="0"/>
        </w:rPr>
        <w:t xml:space="preserve">alignment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original</w:t>
      </w:r>
      <w:r w:rsidDel="00000000" w:rsidR="00000000" w:rsidRPr="00000000">
        <w:rPr>
          <w:rtl w:val="0"/>
        </w:rPr>
        <w:t xml:space="preserve"> </w:t>
      </w:r>
      <w:r w:rsidDel="00000000" w:rsidR="00000000" w:rsidRPr="00000000">
        <w:rPr>
          <w:rtl w:val="0"/>
        </w:rPr>
        <w:t xml:space="preserve">intent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example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Elisha</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Yehoshua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demonstrate</w:t>
      </w:r>
      <w:r w:rsidDel="00000000" w:rsidR="00000000" w:rsidRPr="00000000">
        <w:rPr>
          <w:rtl w:val="0"/>
        </w:rPr>
        <w:t xml:space="preserve"> </w:t>
      </w:r>
      <w:r w:rsidDel="00000000" w:rsidR="00000000" w:rsidRPr="00000000">
        <w:rPr>
          <w:rtl w:val="0"/>
        </w:rPr>
        <w:t xml:space="preserve">consistency</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yasha</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save</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maintaining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theophoric</w:t>
      </w:r>
      <w:r w:rsidDel="00000000" w:rsidR="00000000" w:rsidRPr="00000000">
        <w:rPr>
          <w:rtl w:val="0"/>
        </w:rPr>
        <w:t xml:space="preserve"> </w:t>
      </w:r>
      <w:r w:rsidDel="00000000" w:rsidR="00000000" w:rsidRPr="00000000">
        <w:rPr>
          <w:rtl w:val="0"/>
        </w:rPr>
        <w:t xml:space="preserve">prefix</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Further</w:t>
      </w:r>
      <w:r w:rsidDel="00000000" w:rsidR="00000000" w:rsidRPr="00000000">
        <w:rPr>
          <w:rtl w:val="0"/>
        </w:rPr>
        <w:t xml:space="preserve">, </w:t>
      </w:r>
      <w:r w:rsidDel="00000000" w:rsidR="00000000" w:rsidRPr="00000000">
        <w:rPr>
          <w:rtl w:val="0"/>
        </w:rPr>
        <w:t xml:space="preserve">early</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fragments</w:t>
      </w:r>
      <w:r w:rsidDel="00000000" w:rsidR="00000000" w:rsidRPr="00000000">
        <w:rPr>
          <w:rtl w:val="0"/>
        </w:rPr>
        <w:t xml:space="preserve">—</w:t>
      </w:r>
      <w:r w:rsidDel="00000000" w:rsidR="00000000" w:rsidRPr="00000000">
        <w:rPr>
          <w:rtl w:val="0"/>
        </w:rPr>
        <w:t xml:space="preserve">including</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Qumran</w:t>
      </w:r>
      <w:r w:rsidDel="00000000" w:rsidR="00000000" w:rsidRPr="00000000">
        <w:rPr>
          <w:rtl w:val="0"/>
        </w:rPr>
        <w:t xml:space="preserve"> (</w:t>
      </w:r>
      <w:r w:rsidDel="00000000" w:rsidR="00000000" w:rsidRPr="00000000">
        <w:rPr>
          <w:rtl w:val="0"/>
        </w:rPr>
        <w:t xml:space="preserve">e</w:t>
      </w:r>
      <w:r w:rsidDel="00000000" w:rsidR="00000000" w:rsidRPr="00000000">
        <w:rPr>
          <w:rtl w:val="0"/>
        </w:rPr>
        <w:t xml:space="preserve">.</w:t>
      </w:r>
      <w:r w:rsidDel="00000000" w:rsidR="00000000" w:rsidRPr="00000000">
        <w:rPr>
          <w:rtl w:val="0"/>
        </w:rPr>
        <w:t xml:space="preserve">g</w:t>
      </w:r>
      <w:r w:rsidDel="00000000" w:rsidR="00000000" w:rsidRPr="00000000">
        <w:rPr>
          <w:rtl w:val="0"/>
        </w:rPr>
        <w:t xml:space="preserve">., 4</w:t>
      </w:r>
      <w:r w:rsidDel="00000000" w:rsidR="00000000" w:rsidRPr="00000000">
        <w:rPr>
          <w:rtl w:val="0"/>
        </w:rPr>
        <w:t xml:space="preserve">QJoshua</w:t>
      </w:r>
      <w:r w:rsidDel="00000000" w:rsidR="00000000" w:rsidRPr="00000000">
        <w:rPr>
          <w:rtl w:val="0"/>
        </w:rPr>
        <w:t xml:space="preserve">, 4</w:t>
      </w:r>
      <w:r w:rsidDel="00000000" w:rsidR="00000000" w:rsidRPr="00000000">
        <w:rPr>
          <w:rtl w:val="0"/>
        </w:rPr>
        <w:t xml:space="preserve">QTestimonia</w:t>
      </w:r>
      <w:r w:rsidDel="00000000" w:rsidR="00000000" w:rsidRPr="00000000">
        <w:rPr>
          <w:rtl w:val="0"/>
        </w:rPr>
        <w:t xml:space="preserve">)—</w:t>
      </w:r>
      <w:r w:rsidDel="00000000" w:rsidR="00000000" w:rsidRPr="00000000">
        <w:rPr>
          <w:rtl w:val="0"/>
        </w:rPr>
        <w:t xml:space="preserve">offer</w:t>
      </w:r>
      <w:r w:rsidDel="00000000" w:rsidR="00000000" w:rsidRPr="00000000">
        <w:rPr>
          <w:rtl w:val="0"/>
        </w:rPr>
        <w:t xml:space="preserve"> </w:t>
      </w:r>
      <w:r w:rsidDel="00000000" w:rsidR="00000000" w:rsidRPr="00000000">
        <w:rPr>
          <w:rtl w:val="0"/>
        </w:rPr>
        <w:t xml:space="preserve">variants</w:t>
      </w:r>
      <w:r w:rsidDel="00000000" w:rsidR="00000000" w:rsidRPr="00000000">
        <w:rPr>
          <w:rtl w:val="0"/>
        </w:rPr>
        <w:t xml:space="preserve"> </w:t>
      </w:r>
      <w:r w:rsidDel="00000000" w:rsidR="00000000" w:rsidRPr="00000000">
        <w:rPr>
          <w:rtl w:val="0"/>
        </w:rPr>
        <w:t xml:space="preserve">closer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Yahusha</w:t>
      </w:r>
      <w:r w:rsidDel="00000000" w:rsidR="00000000" w:rsidRPr="00000000">
        <w:rPr>
          <w:rtl w:val="0"/>
        </w:rPr>
        <w:t xml:space="preserve">, </w:t>
      </w:r>
      <w:r w:rsidDel="00000000" w:rsidR="00000000" w:rsidRPr="00000000">
        <w:rPr>
          <w:rtl w:val="0"/>
        </w:rPr>
        <w:t xml:space="preserve">particularly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unpointed</w:t>
      </w:r>
      <w:r w:rsidDel="00000000" w:rsidR="00000000" w:rsidRPr="00000000">
        <w:rPr>
          <w:rtl w:val="0"/>
        </w:rPr>
        <w:t xml:space="preserve"> </w:t>
      </w:r>
      <w:r w:rsidDel="00000000" w:rsidR="00000000" w:rsidRPr="00000000">
        <w:rPr>
          <w:rtl w:val="0"/>
        </w:rPr>
        <w:t xml:space="preserve">texts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form</w:t>
      </w:r>
      <w:r w:rsidDel="00000000" w:rsidR="00000000" w:rsidRPr="00000000">
        <w:rPr>
          <w:rtl w:val="0"/>
        </w:rPr>
        <w:t xml:space="preserve"> </w:t>
      </w:r>
      <w:r w:rsidDel="00000000" w:rsidR="00000000" w:rsidRPr="00000000">
        <w:rPr>
          <w:rtl w:val="0"/>
        </w:rPr>
        <w:t xml:space="preserve">Yahusha</w:t>
      </w:r>
      <w:r w:rsidDel="00000000" w:rsidR="00000000" w:rsidRPr="00000000">
        <w:rPr>
          <w:rtl w:val="0"/>
        </w:rPr>
        <w:t xml:space="preserve"> </w:t>
      </w:r>
      <w:r w:rsidDel="00000000" w:rsidR="00000000" w:rsidRPr="00000000">
        <w:rPr>
          <w:rtl w:val="0"/>
        </w:rPr>
        <w:t xml:space="preserve">appears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pre</w:t>
      </w:r>
      <w:r w:rsidDel="00000000" w:rsidR="00000000" w:rsidRPr="00000000">
        <w:rPr>
          <w:rtl w:val="0"/>
        </w:rPr>
        <w:t xml:space="preserve">-</w:t>
      </w:r>
      <w:r w:rsidDel="00000000" w:rsidR="00000000" w:rsidRPr="00000000">
        <w:rPr>
          <w:rtl w:val="0"/>
        </w:rPr>
        <w:t xml:space="preserve">Masoretic</w:t>
      </w:r>
      <w:r w:rsidDel="00000000" w:rsidR="00000000" w:rsidRPr="00000000">
        <w:rPr>
          <w:rtl w:val="0"/>
        </w:rPr>
        <w:t xml:space="preserve"> </w:t>
      </w:r>
      <w:r w:rsidDel="00000000" w:rsidR="00000000" w:rsidRPr="00000000">
        <w:rPr>
          <w:rtl w:val="0"/>
        </w:rPr>
        <w:t xml:space="preserve">documents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reflects</w:t>
      </w:r>
      <w:r w:rsidDel="00000000" w:rsidR="00000000" w:rsidRPr="00000000">
        <w:rPr>
          <w:rtl w:val="0"/>
        </w:rPr>
        <w:t xml:space="preserve"> </w:t>
      </w:r>
      <w:r w:rsidDel="00000000" w:rsidR="00000000" w:rsidRPr="00000000">
        <w:rPr>
          <w:rtl w:val="0"/>
        </w:rPr>
        <w:t xml:space="preserve">phonetic</w:t>
      </w:r>
      <w:r w:rsidDel="00000000" w:rsidR="00000000" w:rsidRPr="00000000">
        <w:rPr>
          <w:rtl w:val="0"/>
        </w:rPr>
        <w:t xml:space="preserve"> </w:t>
      </w:r>
      <w:r w:rsidDel="00000000" w:rsidR="00000000" w:rsidRPr="00000000">
        <w:rPr>
          <w:rtl w:val="0"/>
        </w:rPr>
        <w:t xml:space="preserve">integrity</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Tetragrammaton</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Thus, the name 'Yahusha' not only preserves the divine name 'Yahu' but also captures the mission of the Messiah: to save. It reestablishes the covenantal identity stripped from later Greco-Roman linguistic interpretations, restoring both semantic and prophetic meaning to the Name above all Names.</w:t>
      </w:r>
    </w:p>
    <w:p w:rsidR="00000000" w:rsidDel="00000000" w:rsidP="00000000" w:rsidRDefault="00000000" w:rsidRPr="00000000" w14:paraId="0000000F">
      <w:pPr>
        <w:pStyle w:val="Heading1"/>
        <w:rPr/>
      </w:pPr>
      <w:r w:rsidDel="00000000" w:rsidR="00000000" w:rsidRPr="00000000">
        <w:rPr>
          <w:rtl w:val="0"/>
        </w:rPr>
        <w:t xml:space="preserve">Section 3: The Paleo-Hebrew Witness</w:t>
      </w:r>
    </w:p>
    <w:p w:rsidR="00000000" w:rsidDel="00000000" w:rsidP="00000000" w:rsidRDefault="00000000" w:rsidRPr="00000000" w14:paraId="00000010">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restoration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Yahusha</w:t>
      </w:r>
      <w:r w:rsidDel="00000000" w:rsidR="00000000" w:rsidRPr="00000000">
        <w:rPr>
          <w:rtl w:val="0"/>
        </w:rPr>
        <w:t xml:space="preserve"> </w:t>
      </w:r>
      <w:r w:rsidDel="00000000" w:rsidR="00000000" w:rsidRPr="00000000">
        <w:rPr>
          <w:rtl w:val="0"/>
        </w:rPr>
        <w:t xml:space="preserve">must</w:t>
      </w:r>
      <w:r w:rsidDel="00000000" w:rsidR="00000000" w:rsidRPr="00000000">
        <w:rPr>
          <w:rtl w:val="0"/>
        </w:rPr>
        <w:t xml:space="preserve"> </w:t>
      </w:r>
      <w:r w:rsidDel="00000000" w:rsidR="00000000" w:rsidRPr="00000000">
        <w:rPr>
          <w:rtl w:val="0"/>
        </w:rPr>
        <w:t xml:space="preserve">begin</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earliest</w:t>
      </w:r>
      <w:r w:rsidDel="00000000" w:rsidR="00000000" w:rsidRPr="00000000">
        <w:rPr>
          <w:rtl w:val="0"/>
        </w:rPr>
        <w:t xml:space="preserve"> </w:t>
      </w:r>
      <w:r w:rsidDel="00000000" w:rsidR="00000000" w:rsidRPr="00000000">
        <w:rPr>
          <w:rtl w:val="0"/>
        </w:rPr>
        <w:t xml:space="preserve">visual</w:t>
      </w:r>
      <w:r w:rsidDel="00000000" w:rsidR="00000000" w:rsidRPr="00000000">
        <w:rPr>
          <w:rtl w:val="0"/>
        </w:rPr>
        <w:t xml:space="preserve"> </w:t>
      </w:r>
      <w:r w:rsidDel="00000000" w:rsidR="00000000" w:rsidRPr="00000000">
        <w:rPr>
          <w:rtl w:val="0"/>
        </w:rPr>
        <w:t xml:space="preserve">record</w:t>
      </w:r>
      <w:r w:rsidDel="00000000" w:rsidR="00000000" w:rsidRPr="00000000">
        <w:rPr>
          <w:rtl w:val="0"/>
        </w:rPr>
        <w:t xml:space="preserve">: </w:t>
      </w:r>
      <w:r w:rsidDel="00000000" w:rsidR="00000000" w:rsidRPr="00000000">
        <w:rPr>
          <w:rtl w:val="0"/>
        </w:rPr>
        <w:t xml:space="preserve">Paleo</w:t>
      </w:r>
      <w:r w:rsidDel="00000000" w:rsidR="00000000" w:rsidRPr="00000000">
        <w:rPr>
          <w:rtl w:val="0"/>
        </w:rPr>
        <w:t xml:space="preserve">-</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script</w:t>
      </w:r>
      <w:r w:rsidDel="00000000" w:rsidR="00000000" w:rsidRPr="00000000">
        <w:rPr>
          <w:rtl w:val="0"/>
        </w:rPr>
        <w:t xml:space="preserve">, </w:t>
      </w:r>
      <w:r w:rsidDel="00000000" w:rsidR="00000000" w:rsidRPr="00000000">
        <w:rPr>
          <w:rtl w:val="0"/>
        </w:rPr>
        <w:t xml:space="preserve">predating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Babylonian</w:t>
      </w:r>
      <w:r w:rsidDel="00000000" w:rsidR="00000000" w:rsidRPr="00000000">
        <w:rPr>
          <w:rtl w:val="0"/>
        </w:rPr>
        <w:t xml:space="preserve"> </w:t>
      </w:r>
      <w:r w:rsidDel="00000000" w:rsidR="00000000" w:rsidRPr="00000000">
        <w:rPr>
          <w:rtl w:val="0"/>
        </w:rPr>
        <w:t xml:space="preserve">exile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later</w:t>
      </w:r>
      <w:r w:rsidDel="00000000" w:rsidR="00000000" w:rsidRPr="00000000">
        <w:rPr>
          <w:rtl w:val="0"/>
        </w:rPr>
        <w:t xml:space="preserve"> </w:t>
      </w:r>
      <w:r w:rsidDel="00000000" w:rsidR="00000000" w:rsidRPr="00000000">
        <w:rPr>
          <w:rtl w:val="0"/>
        </w:rPr>
        <w:t xml:space="preserve">Aramaic</w:t>
      </w:r>
      <w:r w:rsidDel="00000000" w:rsidR="00000000" w:rsidRPr="00000000">
        <w:rPr>
          <w:rtl w:val="0"/>
        </w:rPr>
        <w:t xml:space="preserve"> </w:t>
      </w:r>
      <w:r w:rsidDel="00000000" w:rsidR="00000000" w:rsidRPr="00000000">
        <w:rPr>
          <w:rtl w:val="0"/>
        </w:rPr>
        <w:t xml:space="preserve">square</w:t>
      </w:r>
      <w:r w:rsidDel="00000000" w:rsidR="00000000" w:rsidRPr="00000000">
        <w:rPr>
          <w:rtl w:val="0"/>
        </w:rPr>
        <w:t xml:space="preserve"> </w:t>
      </w:r>
      <w:r w:rsidDel="00000000" w:rsidR="00000000" w:rsidRPr="00000000">
        <w:rPr>
          <w:rtl w:val="0"/>
        </w:rPr>
        <w:t xml:space="preserve">script</w:t>
      </w:r>
      <w:r w:rsidDel="00000000" w:rsidR="00000000" w:rsidRPr="00000000">
        <w:rPr>
          <w:rtl w:val="0"/>
        </w:rPr>
        <w:t xml:space="preserve">, </w:t>
      </w:r>
      <w:r w:rsidDel="00000000" w:rsidR="00000000" w:rsidRPr="00000000">
        <w:rPr>
          <w:rtl w:val="0"/>
        </w:rPr>
        <w:t xml:space="preserve">preserves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form</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phonetic</w:t>
      </w:r>
      <w:r w:rsidDel="00000000" w:rsidR="00000000" w:rsidRPr="00000000">
        <w:rPr>
          <w:rtl w:val="0"/>
        </w:rPr>
        <w:t xml:space="preserve"> </w:t>
      </w:r>
      <w:r w:rsidDel="00000000" w:rsidR="00000000" w:rsidRPr="00000000">
        <w:rPr>
          <w:rtl w:val="0"/>
        </w:rPr>
        <w:t xml:space="preserve">essence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Paleo</w:t>
      </w:r>
      <w:r w:rsidDel="00000000" w:rsidR="00000000" w:rsidRPr="00000000">
        <w:rPr>
          <w:rtl w:val="0"/>
        </w:rPr>
        <w:t xml:space="preserve">-</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letters</w:t>
      </w:r>
      <w:r w:rsidDel="00000000" w:rsidR="00000000" w:rsidRPr="00000000">
        <w:rPr>
          <w:rtl w:val="0"/>
        </w:rPr>
        <w:t xml:space="preserve"> </w:t>
      </w:r>
      <w:r w:rsidDel="00000000" w:rsidR="00000000" w:rsidRPr="00000000">
        <w:rPr>
          <w:rtl w:val="0"/>
        </w:rPr>
        <w:t xml:space="preserve">Yod</w:t>
      </w:r>
      <w:r w:rsidDel="00000000" w:rsidR="00000000" w:rsidRPr="00000000">
        <w:rPr>
          <w:rtl w:val="0"/>
        </w:rPr>
        <w:t xml:space="preserve"> (𐤉), </w:t>
      </w:r>
      <w:r w:rsidDel="00000000" w:rsidR="00000000" w:rsidRPr="00000000">
        <w:rPr>
          <w:rtl w:val="0"/>
        </w:rPr>
        <w:t xml:space="preserve">Heh</w:t>
      </w:r>
      <w:r w:rsidDel="00000000" w:rsidR="00000000" w:rsidRPr="00000000">
        <w:rPr>
          <w:rtl w:val="0"/>
        </w:rPr>
        <w:t xml:space="preserve"> (𐤄), </w:t>
      </w:r>
      <w:r w:rsidDel="00000000" w:rsidR="00000000" w:rsidRPr="00000000">
        <w:rPr>
          <w:rtl w:val="0"/>
        </w:rPr>
        <w:t xml:space="preserve">Uau</w:t>
      </w:r>
      <w:r w:rsidDel="00000000" w:rsidR="00000000" w:rsidRPr="00000000">
        <w:rPr>
          <w:rtl w:val="0"/>
        </w:rPr>
        <w:t xml:space="preserve"> (𐤅),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Shin</w:t>
      </w:r>
      <w:r w:rsidDel="00000000" w:rsidR="00000000" w:rsidRPr="00000000">
        <w:rPr>
          <w:rtl w:val="0"/>
        </w:rPr>
        <w:t xml:space="preserve"> (𐤔)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depicted</w:t>
      </w:r>
      <w:r w:rsidDel="00000000" w:rsidR="00000000" w:rsidRPr="00000000">
        <w:rPr>
          <w:rtl w:val="0"/>
        </w:rPr>
        <w:t xml:space="preserve"> </w:t>
      </w:r>
      <w:r w:rsidDel="00000000" w:rsidR="00000000" w:rsidRPr="00000000">
        <w:rPr>
          <w:rtl w:val="0"/>
        </w:rPr>
        <w:t xml:space="preserve">pictographically</w:t>
      </w:r>
      <w:r w:rsidDel="00000000" w:rsidR="00000000" w:rsidRPr="00000000">
        <w:rPr>
          <w:rtl w:val="0"/>
        </w:rPr>
        <w:t xml:space="preserve">, </w:t>
      </w:r>
      <w:r w:rsidDel="00000000" w:rsidR="00000000" w:rsidRPr="00000000">
        <w:rPr>
          <w:rtl w:val="0"/>
        </w:rPr>
        <w:t xml:space="preserve">often</w:t>
      </w:r>
      <w:r w:rsidDel="00000000" w:rsidR="00000000" w:rsidRPr="00000000">
        <w:rPr>
          <w:rtl w:val="0"/>
        </w:rPr>
        <w:t xml:space="preserve"> </w:t>
      </w:r>
      <w:r w:rsidDel="00000000" w:rsidR="00000000" w:rsidRPr="00000000">
        <w:rPr>
          <w:rtl w:val="0"/>
        </w:rPr>
        <w:t xml:space="preserve">linked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action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identity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Yod</w:t>
      </w:r>
      <w:r w:rsidDel="00000000" w:rsidR="00000000" w:rsidRPr="00000000">
        <w:rPr>
          <w:rtl w:val="0"/>
        </w:rPr>
        <w:t xml:space="preserve"> </w:t>
      </w:r>
      <w:r w:rsidDel="00000000" w:rsidR="00000000" w:rsidRPr="00000000">
        <w:rPr>
          <w:rtl w:val="0"/>
        </w:rPr>
        <w:t xml:space="preserve">symbolized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r w:rsidDel="00000000" w:rsidR="00000000" w:rsidRPr="00000000">
        <w:rPr>
          <w:rtl w:val="0"/>
        </w:rPr>
        <w:t xml:space="preserve">Heh</w:t>
      </w:r>
      <w:r w:rsidDel="00000000" w:rsidR="00000000" w:rsidRPr="00000000">
        <w:rPr>
          <w:rtl w:val="0"/>
        </w:rPr>
        <w:t xml:space="preserve"> </w:t>
      </w:r>
      <w:r w:rsidDel="00000000" w:rsidR="00000000" w:rsidRPr="00000000">
        <w:rPr>
          <w:rtl w:val="0"/>
        </w:rPr>
        <w:t xml:space="preserve">represented</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revelation</w:t>
      </w:r>
      <w:r w:rsidDel="00000000" w:rsidR="00000000" w:rsidRPr="00000000">
        <w:rPr>
          <w:rtl w:val="0"/>
        </w:rPr>
        <w:t xml:space="preserve">; </w:t>
      </w:r>
      <w:r w:rsidDel="00000000" w:rsidR="00000000" w:rsidRPr="00000000">
        <w:rPr>
          <w:rtl w:val="0"/>
        </w:rPr>
        <w:t xml:space="preserve">Uau</w:t>
      </w:r>
      <w:r w:rsidDel="00000000" w:rsidR="00000000" w:rsidRPr="00000000">
        <w:rPr>
          <w:rtl w:val="0"/>
        </w:rPr>
        <w:t xml:space="preserve"> </w:t>
      </w:r>
      <w:r w:rsidDel="00000000" w:rsidR="00000000" w:rsidRPr="00000000">
        <w:rPr>
          <w:rtl w:val="0"/>
        </w:rPr>
        <w:t xml:space="preserve">indicated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nail</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hook</w:t>
      </w:r>
      <w:r w:rsidDel="00000000" w:rsidR="00000000" w:rsidRPr="00000000">
        <w:rPr>
          <w:rtl w:val="0"/>
        </w:rPr>
        <w:t xml:space="preserve">—</w:t>
      </w:r>
      <w:r w:rsidDel="00000000" w:rsidR="00000000" w:rsidRPr="00000000">
        <w:rPr>
          <w:rtl w:val="0"/>
        </w:rPr>
        <w:t xml:space="preserve">signifying</w:t>
      </w:r>
      <w:r w:rsidDel="00000000" w:rsidR="00000000" w:rsidRPr="00000000">
        <w:rPr>
          <w:rtl w:val="0"/>
        </w:rPr>
        <w:t xml:space="preserve"> </w:t>
      </w:r>
      <w:r w:rsidDel="00000000" w:rsidR="00000000" w:rsidRPr="00000000">
        <w:rPr>
          <w:rtl w:val="0"/>
        </w:rPr>
        <w:t xml:space="preserve">joining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Shin</w:t>
      </w:r>
      <w:r w:rsidDel="00000000" w:rsidR="00000000" w:rsidRPr="00000000">
        <w:rPr>
          <w:rtl w:val="0"/>
        </w:rPr>
        <w:t xml:space="preserve"> </w:t>
      </w:r>
      <w:r w:rsidDel="00000000" w:rsidR="00000000" w:rsidRPr="00000000">
        <w:rPr>
          <w:rtl w:val="0"/>
        </w:rPr>
        <w:t xml:space="preserve">evoked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teeth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associated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consuming</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judgment</w:t>
      </w:r>
      <w:r w:rsidDel="00000000" w:rsidR="00000000" w:rsidRPr="00000000">
        <w:rPr>
          <w:rtl w:val="0"/>
        </w:rPr>
        <w:t xml:space="preserve">.</w:t>
        <w:br w:type="textWrapping"/>
        <w:br w:type="textWrapping"/>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viewed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sequence</w:t>
      </w:r>
      <w:r w:rsidDel="00000000" w:rsidR="00000000" w:rsidRPr="00000000">
        <w:rPr>
          <w:rtl w:val="0"/>
        </w:rPr>
        <w:t xml:space="preserve">—𐤉𐤄𐤅𐤔𐤄—</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Paleo</w:t>
      </w:r>
      <w:r w:rsidDel="00000000" w:rsidR="00000000" w:rsidRPr="00000000">
        <w:rPr>
          <w:rtl w:val="0"/>
        </w:rPr>
        <w:t xml:space="preserve">-</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form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Yahusha</w:t>
      </w:r>
      <w:r w:rsidDel="00000000" w:rsidR="00000000" w:rsidRPr="00000000">
        <w:rPr>
          <w:rtl w:val="0"/>
        </w:rPr>
        <w:t xml:space="preserve"> </w:t>
      </w:r>
      <w:r w:rsidDel="00000000" w:rsidR="00000000" w:rsidRPr="00000000">
        <w:rPr>
          <w:rtl w:val="0"/>
        </w:rPr>
        <w:t xml:space="preserve">communicates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revealed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nail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consuming</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revealed</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aligns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messianic</w:t>
      </w:r>
      <w:r w:rsidDel="00000000" w:rsidR="00000000" w:rsidRPr="00000000">
        <w:rPr>
          <w:rtl w:val="0"/>
        </w:rPr>
        <w:t xml:space="preserve"> </w:t>
      </w:r>
      <w:r w:rsidDel="00000000" w:rsidR="00000000" w:rsidRPr="00000000">
        <w:rPr>
          <w:rtl w:val="0"/>
        </w:rPr>
        <w:t xml:space="preserve">prophecies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apocalyptic</w:t>
      </w:r>
      <w:r w:rsidDel="00000000" w:rsidR="00000000" w:rsidRPr="00000000">
        <w:rPr>
          <w:rtl w:val="0"/>
        </w:rPr>
        <w:t xml:space="preserve"> </w:t>
      </w:r>
      <w:r w:rsidDel="00000000" w:rsidR="00000000" w:rsidRPr="00000000">
        <w:rPr>
          <w:rtl w:val="0"/>
        </w:rPr>
        <w:t xml:space="preserve">themes</w:t>
      </w:r>
      <w:r w:rsidDel="00000000" w:rsidR="00000000" w:rsidRPr="00000000">
        <w:rPr>
          <w:rtl w:val="0"/>
        </w:rPr>
        <w:t xml:space="preserve"> </w:t>
      </w:r>
      <w:r w:rsidDel="00000000" w:rsidR="00000000" w:rsidRPr="00000000">
        <w:rPr>
          <w:rtl w:val="0"/>
        </w:rPr>
        <w:t xml:space="preserve">across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Tanakh</w:t>
      </w:r>
      <w:r w:rsidDel="00000000" w:rsidR="00000000" w:rsidRPr="00000000">
        <w:rPr>
          <w:rtl w:val="0"/>
        </w:rPr>
        <w:t xml:space="preserve">, </w:t>
      </w:r>
      <w:r w:rsidDel="00000000" w:rsidR="00000000" w:rsidRPr="00000000">
        <w:rPr>
          <w:rtl w:val="0"/>
        </w:rPr>
        <w:t xml:space="preserve">wherein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agent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redeemer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judge</w:t>
      </w:r>
      <w:r w:rsidDel="00000000" w:rsidR="00000000" w:rsidRPr="00000000">
        <w:rPr>
          <w:rtl w:val="0"/>
        </w:rPr>
        <w:t xml:space="preserve">. </w:t>
      </w:r>
      <w:r w:rsidDel="00000000" w:rsidR="00000000" w:rsidRPr="00000000">
        <w:rPr>
          <w:rtl w:val="0"/>
        </w:rPr>
        <w:t xml:space="preserve">Importantly</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sequence</w:t>
      </w:r>
      <w:r w:rsidDel="00000000" w:rsidR="00000000" w:rsidRPr="00000000">
        <w:rPr>
          <w:rtl w:val="0"/>
        </w:rPr>
        <w:t xml:space="preserve"> </w:t>
      </w:r>
      <w:r w:rsidDel="00000000" w:rsidR="00000000" w:rsidRPr="00000000">
        <w:rPr>
          <w:rtl w:val="0"/>
        </w:rPr>
        <w:t xml:space="preserve">preserves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Yahu</w:t>
      </w:r>
      <w:r w:rsidDel="00000000" w:rsidR="00000000" w:rsidRPr="00000000">
        <w:rPr>
          <w:rtl w:val="0"/>
        </w:rPr>
        <w:t xml:space="preserve">' </w:t>
      </w:r>
      <w:r w:rsidDel="00000000" w:rsidR="00000000" w:rsidRPr="00000000">
        <w:rPr>
          <w:rtl w:val="0"/>
        </w:rPr>
        <w:t xml:space="preserve">prefix</w:t>
      </w:r>
      <w:r w:rsidDel="00000000" w:rsidR="00000000" w:rsidRPr="00000000">
        <w:rPr>
          <w:rtl w:val="0"/>
        </w:rPr>
        <w:t xml:space="preserve">, </w:t>
      </w:r>
      <w:r w:rsidDel="00000000" w:rsidR="00000000" w:rsidRPr="00000000">
        <w:rPr>
          <w:rtl w:val="0"/>
        </w:rPr>
        <w:t xml:space="preserve">anchoring</w:t>
      </w:r>
      <w:r w:rsidDel="00000000" w:rsidR="00000000" w:rsidRPr="00000000">
        <w:rPr>
          <w:rtl w:val="0"/>
        </w:rPr>
        <w:t xml:space="preserve"> </w:t>
      </w:r>
      <w:r w:rsidDel="00000000" w:rsidR="00000000" w:rsidRPr="00000000">
        <w:rPr>
          <w:rtl w:val="0"/>
        </w:rPr>
        <w:t xml:space="preserve">Yahusha</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identity</w:t>
      </w:r>
      <w:r w:rsidDel="00000000" w:rsidR="00000000" w:rsidRPr="00000000">
        <w:rPr>
          <w:rtl w:val="0"/>
        </w:rPr>
        <w:t xml:space="preserve"> </w:t>
      </w:r>
      <w:r w:rsidDel="00000000" w:rsidR="00000000" w:rsidRPr="00000000">
        <w:rPr>
          <w:rtl w:val="0"/>
        </w:rPr>
        <w:t xml:space="preserve">established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w:t>
        <w:br w:type="textWrapping"/>
        <w:br w:type="textWrapping"/>
      </w:r>
      <w:r w:rsidDel="00000000" w:rsidR="00000000" w:rsidRPr="00000000">
        <w:rPr>
          <w:rtl w:val="0"/>
        </w:rPr>
        <w:t xml:space="preserve">Moreover</w:t>
      </w:r>
      <w:r w:rsidDel="00000000" w:rsidR="00000000" w:rsidRPr="00000000">
        <w:rPr>
          <w:rtl w:val="0"/>
        </w:rPr>
        <w:t xml:space="preserve">, </w:t>
      </w:r>
      <w:r w:rsidDel="00000000" w:rsidR="00000000" w:rsidRPr="00000000">
        <w:rPr>
          <w:rtl w:val="0"/>
        </w:rPr>
        <w:t xml:space="preserve">early</w:t>
      </w:r>
      <w:r w:rsidDel="00000000" w:rsidR="00000000" w:rsidRPr="00000000">
        <w:rPr>
          <w:rtl w:val="0"/>
        </w:rPr>
        <w:t xml:space="preserve"> </w:t>
      </w:r>
      <w:r w:rsidDel="00000000" w:rsidR="00000000" w:rsidRPr="00000000">
        <w:rPr>
          <w:rtl w:val="0"/>
        </w:rPr>
        <w:t xml:space="preserve">artifacts</w:t>
      </w:r>
      <w:r w:rsidDel="00000000" w:rsidR="00000000" w:rsidRPr="00000000">
        <w:rPr>
          <w:rtl w:val="0"/>
        </w:rPr>
        <w:t xml:space="preserve">—</w:t>
      </w:r>
      <w:r w:rsidDel="00000000" w:rsidR="00000000" w:rsidRPr="00000000">
        <w:rPr>
          <w:rtl w:val="0"/>
        </w:rPr>
        <w:t xml:space="preserve">such</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Ketef</w:t>
      </w:r>
      <w:r w:rsidDel="00000000" w:rsidR="00000000" w:rsidRPr="00000000">
        <w:rPr>
          <w:rtl w:val="0"/>
        </w:rPr>
        <w:t xml:space="preserve"> </w:t>
      </w:r>
      <w:r w:rsidDel="00000000" w:rsidR="00000000" w:rsidRPr="00000000">
        <w:rPr>
          <w:rtl w:val="0"/>
        </w:rPr>
        <w:t xml:space="preserve">Hinnom</w:t>
      </w:r>
      <w:r w:rsidDel="00000000" w:rsidR="00000000" w:rsidRPr="00000000">
        <w:rPr>
          <w:rtl w:val="0"/>
        </w:rPr>
        <w:t xml:space="preserve"> </w:t>
      </w:r>
      <w:r w:rsidDel="00000000" w:rsidR="00000000" w:rsidRPr="00000000">
        <w:rPr>
          <w:rtl w:val="0"/>
        </w:rPr>
        <w:t xml:space="preserve">scrolls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Lachish</w:t>
      </w:r>
      <w:r w:rsidDel="00000000" w:rsidR="00000000" w:rsidRPr="00000000">
        <w:rPr>
          <w:rtl w:val="0"/>
        </w:rPr>
        <w:t xml:space="preserve"> </w:t>
      </w:r>
      <w:r w:rsidDel="00000000" w:rsidR="00000000" w:rsidRPr="00000000">
        <w:rPr>
          <w:rtl w:val="0"/>
        </w:rPr>
        <w:t xml:space="preserve">letters</w:t>
      </w:r>
      <w:r w:rsidDel="00000000" w:rsidR="00000000" w:rsidRPr="00000000">
        <w:rPr>
          <w:rtl w:val="0"/>
        </w:rPr>
        <w:t xml:space="preserve">—</w:t>
      </w:r>
      <w:r w:rsidDel="00000000" w:rsidR="00000000" w:rsidRPr="00000000">
        <w:rPr>
          <w:rtl w:val="0"/>
        </w:rPr>
        <w:t xml:space="preserve">preserve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Yahu</w:t>
      </w:r>
      <w:r w:rsidDel="00000000" w:rsidR="00000000" w:rsidRPr="00000000">
        <w:rPr>
          <w:rtl w:val="0"/>
        </w:rPr>
        <w:t xml:space="preserve">' </w:t>
      </w:r>
      <w:r w:rsidDel="00000000" w:rsidR="00000000" w:rsidRPr="00000000">
        <w:rPr>
          <w:rtl w:val="0"/>
        </w:rPr>
        <w:t xml:space="preserve">theophoric</w:t>
      </w:r>
      <w:r w:rsidDel="00000000" w:rsidR="00000000" w:rsidRPr="00000000">
        <w:rPr>
          <w:rtl w:val="0"/>
        </w:rPr>
        <w:t xml:space="preserve"> </w:t>
      </w:r>
      <w:r w:rsidDel="00000000" w:rsidR="00000000" w:rsidRPr="00000000">
        <w:rPr>
          <w:rtl w:val="0"/>
        </w:rPr>
        <w:t xml:space="preserve">form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pre</w:t>
      </w:r>
      <w:r w:rsidDel="00000000" w:rsidR="00000000" w:rsidRPr="00000000">
        <w:rPr>
          <w:rtl w:val="0"/>
        </w:rPr>
        <w:t xml:space="preserve">-</w:t>
      </w:r>
      <w:r w:rsidDel="00000000" w:rsidR="00000000" w:rsidRPr="00000000">
        <w:rPr>
          <w:rtl w:val="0"/>
        </w:rPr>
        <w:t xml:space="preserve">exilic</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eschewing</w:t>
      </w:r>
      <w:r w:rsidDel="00000000" w:rsidR="00000000" w:rsidRPr="00000000">
        <w:rPr>
          <w:rtl w:val="0"/>
        </w:rPr>
        <w:t xml:space="preserve"> </w:t>
      </w:r>
      <w:r w:rsidDel="00000000" w:rsidR="00000000" w:rsidRPr="00000000">
        <w:rPr>
          <w:rtl w:val="0"/>
        </w:rPr>
        <w:t xml:space="preserve">later</w:t>
      </w:r>
      <w:r w:rsidDel="00000000" w:rsidR="00000000" w:rsidRPr="00000000">
        <w:rPr>
          <w:rtl w:val="0"/>
        </w:rPr>
        <w:t xml:space="preserve"> </w:t>
      </w:r>
      <w:r w:rsidDel="00000000" w:rsidR="00000000" w:rsidRPr="00000000">
        <w:rPr>
          <w:rtl w:val="0"/>
        </w:rPr>
        <w:t xml:space="preserve">Masoretic</w:t>
      </w:r>
      <w:r w:rsidDel="00000000" w:rsidR="00000000" w:rsidRPr="00000000">
        <w:rPr>
          <w:rtl w:val="0"/>
        </w:rPr>
        <w:t xml:space="preserve"> </w:t>
      </w:r>
      <w:r w:rsidDel="00000000" w:rsidR="00000000" w:rsidRPr="00000000">
        <w:rPr>
          <w:rtl w:val="0"/>
        </w:rPr>
        <w:t xml:space="preserve">alterations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strengthens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case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integrity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Yahusha</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Paleo</w:t>
      </w:r>
      <w:r w:rsidDel="00000000" w:rsidR="00000000" w:rsidRPr="00000000">
        <w:rPr>
          <w:rtl w:val="0"/>
        </w:rPr>
        <w:t xml:space="preserve">-</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tradition</w:t>
      </w:r>
      <w:r w:rsidDel="00000000" w:rsidR="00000000" w:rsidRPr="00000000">
        <w:rPr>
          <w:rtl w:val="0"/>
        </w:rPr>
        <w:t xml:space="preserve">.</w:t>
        <w:br w:type="textWrapping"/>
        <w:br w:type="textWrapping"/>
      </w:r>
      <w:r w:rsidDel="00000000" w:rsidR="00000000" w:rsidRPr="00000000">
        <w:rPr>
          <w:rtl w:val="0"/>
        </w:rPr>
        <w:t xml:space="preserve">Thus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Paleo</w:t>
      </w:r>
      <w:r w:rsidDel="00000000" w:rsidR="00000000" w:rsidRPr="00000000">
        <w:rPr>
          <w:rtl w:val="0"/>
        </w:rPr>
        <w:t xml:space="preserve">-</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evidence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supports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pronunciation</w:t>
      </w:r>
      <w:r w:rsidDel="00000000" w:rsidR="00000000" w:rsidRPr="00000000">
        <w:rPr>
          <w:rtl w:val="0"/>
        </w:rPr>
        <w:t xml:space="preserve"> </w:t>
      </w:r>
      <w:r w:rsidDel="00000000" w:rsidR="00000000" w:rsidRPr="00000000">
        <w:rPr>
          <w:rtl w:val="0"/>
        </w:rPr>
        <w:t xml:space="preserve">Yahusha</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confirms</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alignment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forms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visual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bedrock</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later</w:t>
      </w:r>
      <w:r w:rsidDel="00000000" w:rsidR="00000000" w:rsidRPr="00000000">
        <w:rPr>
          <w:rtl w:val="0"/>
        </w:rPr>
        <w:t xml:space="preserve"> </w:t>
      </w:r>
      <w:r w:rsidDel="00000000" w:rsidR="00000000" w:rsidRPr="00000000">
        <w:rPr>
          <w:rtl w:val="0"/>
        </w:rPr>
        <w:t xml:space="preserve">phonological</w:t>
      </w:r>
      <w:r w:rsidDel="00000000" w:rsidR="00000000" w:rsidRPr="00000000">
        <w:rPr>
          <w:rtl w:val="0"/>
        </w:rPr>
        <w:t xml:space="preserve">, </w:t>
      </w:r>
      <w:r w:rsidDel="00000000" w:rsidR="00000000" w:rsidRPr="00000000">
        <w:rPr>
          <w:rtl w:val="0"/>
        </w:rPr>
        <w:t xml:space="preserve">textual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cryptographic</w:t>
      </w:r>
      <w:r w:rsidDel="00000000" w:rsidR="00000000" w:rsidRPr="00000000">
        <w:rPr>
          <w:rtl w:val="0"/>
        </w:rPr>
        <w:t xml:space="preserve"> </w:t>
      </w:r>
      <w:r w:rsidDel="00000000" w:rsidR="00000000" w:rsidRPr="00000000">
        <w:rPr>
          <w:rtl w:val="0"/>
        </w:rPr>
        <w:t xml:space="preserve">analysis</w:t>
      </w:r>
      <w:r w:rsidDel="00000000" w:rsidR="00000000" w:rsidRPr="00000000">
        <w:rPr>
          <w:rtl w:val="0"/>
        </w:rPr>
        <w:t xml:space="preserve"> </w:t>
      </w:r>
      <w:r w:rsidDel="00000000" w:rsidR="00000000" w:rsidRPr="00000000">
        <w:rPr>
          <w:rtl w:val="0"/>
        </w:rPr>
        <w:t xml:space="preserve">must</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w:t>
      </w:r>
    </w:p>
    <w:p w:rsidR="00000000" w:rsidDel="00000000" w:rsidP="00000000" w:rsidRDefault="00000000" w:rsidRPr="00000000" w14:paraId="00000011">
      <w:pPr>
        <w:pStyle w:val="Heading1"/>
        <w:rPr/>
      </w:pPr>
      <w:r w:rsidDel="00000000" w:rsidR="00000000" w:rsidRPr="00000000">
        <w:rPr>
          <w:rtl w:val="0"/>
        </w:rPr>
        <w:t xml:space="preserve">4. Theophoric Names as a Witness to the True Name</w:t>
      </w:r>
    </w:p>
    <w:p w:rsidR="00000000" w:rsidDel="00000000" w:rsidP="00000000" w:rsidRDefault="00000000" w:rsidRPr="00000000" w14:paraId="00000012">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theophoric</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embed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portion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w:t>
      </w:r>
      <w:r w:rsidDel="00000000" w:rsidR="00000000" w:rsidRPr="00000000">
        <w:rPr>
          <w:rtl w:val="0"/>
        </w:rPr>
        <w:t xml:space="preserve">provides</w:t>
      </w:r>
      <w:r w:rsidDel="00000000" w:rsidR="00000000" w:rsidRPr="00000000">
        <w:rPr>
          <w:rtl w:val="0"/>
        </w:rPr>
        <w:t xml:space="preserve"> </w:t>
      </w:r>
      <w:r w:rsidDel="00000000" w:rsidR="00000000" w:rsidRPr="00000000">
        <w:rPr>
          <w:rtl w:val="0"/>
        </w:rPr>
        <w:t xml:space="preserve">critical</w:t>
      </w:r>
      <w:r w:rsidDel="00000000" w:rsidR="00000000" w:rsidRPr="00000000">
        <w:rPr>
          <w:rtl w:val="0"/>
        </w:rPr>
        <w:t xml:space="preserve"> </w:t>
      </w:r>
      <w:r w:rsidDel="00000000" w:rsidR="00000000" w:rsidRPr="00000000">
        <w:rPr>
          <w:rtl w:val="0"/>
        </w:rPr>
        <w:t xml:space="preserve">linguistic</w:t>
      </w:r>
      <w:r w:rsidDel="00000000" w:rsidR="00000000" w:rsidRPr="00000000">
        <w:rPr>
          <w:rtl w:val="0"/>
        </w:rPr>
        <w:t xml:space="preserve"> </w:t>
      </w:r>
      <w:r w:rsidDel="00000000" w:rsidR="00000000" w:rsidRPr="00000000">
        <w:rPr>
          <w:rtl w:val="0"/>
        </w:rPr>
        <w:t xml:space="preserve">evidence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pronunciation</w:t>
      </w:r>
      <w:r w:rsidDel="00000000" w:rsidR="00000000" w:rsidRPr="00000000">
        <w:rPr>
          <w:rtl w:val="0"/>
        </w:rPr>
        <w:t xml:space="preserve"> “</w:t>
      </w:r>
      <w:r w:rsidDel="00000000" w:rsidR="00000000" w:rsidRPr="00000000">
        <w:rPr>
          <w:rtl w:val="0"/>
        </w:rPr>
        <w:t xml:space="preserve">Yahusha</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culture</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than</w:t>
      </w:r>
      <w:r w:rsidDel="00000000" w:rsidR="00000000" w:rsidRPr="00000000">
        <w:rPr>
          <w:rtl w:val="0"/>
        </w:rPr>
        <w:t xml:space="preserve"> </w:t>
      </w:r>
      <w:r w:rsidDel="00000000" w:rsidR="00000000" w:rsidRPr="00000000">
        <w:rPr>
          <w:rtl w:val="0"/>
        </w:rPr>
        <w:t xml:space="preserve">identifiers</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declarations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character</w:t>
      </w:r>
      <w:r w:rsidDel="00000000" w:rsidR="00000000" w:rsidRPr="00000000">
        <w:rPr>
          <w:rtl w:val="0"/>
        </w:rPr>
        <w:t xml:space="preserve">, </w:t>
      </w:r>
      <w:r w:rsidDel="00000000" w:rsidR="00000000" w:rsidRPr="00000000">
        <w:rPr>
          <w:rtl w:val="0"/>
        </w:rPr>
        <w:t xml:space="preserve">calling</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figures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Scripture</w:t>
      </w:r>
      <w:r w:rsidDel="00000000" w:rsidR="00000000" w:rsidRPr="00000000">
        <w:rPr>
          <w:rtl w:val="0"/>
        </w:rPr>
        <w:t xml:space="preserve"> </w:t>
      </w:r>
      <w:r w:rsidDel="00000000" w:rsidR="00000000" w:rsidRPr="00000000">
        <w:rPr>
          <w:rtl w:val="0"/>
        </w:rPr>
        <w:t xml:space="preserve">carry</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begin</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Yahu</w:t>
      </w:r>
      <w:r w:rsidDel="00000000" w:rsidR="00000000" w:rsidRPr="00000000">
        <w:rPr>
          <w:rtl w:val="0"/>
        </w:rPr>
        <w:t xml:space="preserve">-” (</w:t>
      </w:r>
      <w:r w:rsidDel="00000000" w:rsidR="00000000" w:rsidRPr="00000000">
        <w:rPr>
          <w:rtl w:val="1"/>
        </w:rPr>
        <w:t xml:space="preserve">יהו</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directly</w:t>
      </w:r>
      <w:r w:rsidDel="00000000" w:rsidR="00000000" w:rsidRPr="00000000">
        <w:rPr>
          <w:rtl w:val="0"/>
        </w:rPr>
        <w:t xml:space="preserve"> </w:t>
      </w:r>
      <w:r w:rsidDel="00000000" w:rsidR="00000000" w:rsidRPr="00000000">
        <w:rPr>
          <w:rtl w:val="0"/>
        </w:rPr>
        <w:t xml:space="preserve">embed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three</w:t>
      </w:r>
      <w:r w:rsidDel="00000000" w:rsidR="00000000" w:rsidRPr="00000000">
        <w:rPr>
          <w:rtl w:val="0"/>
        </w:rPr>
        <w:t xml:space="preserve"> </w:t>
      </w:r>
      <w:r w:rsidDel="00000000" w:rsidR="00000000" w:rsidRPr="00000000">
        <w:rPr>
          <w:rtl w:val="0"/>
        </w:rPr>
        <w:t xml:space="preserve">letters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Tetragrammaton</w:t>
      </w:r>
      <w:r w:rsidDel="00000000" w:rsidR="00000000" w:rsidRPr="00000000">
        <w:rPr>
          <w:rtl w:val="0"/>
        </w:rPr>
        <w:t xml:space="preserve"> (</w:t>
      </w:r>
      <w:r w:rsidDel="00000000" w:rsidR="00000000" w:rsidRPr="00000000">
        <w:rPr>
          <w:rtl w:val="0"/>
        </w:rPr>
        <w:t xml:space="preserve">Yod</w:t>
      </w:r>
      <w:r w:rsidDel="00000000" w:rsidR="00000000" w:rsidRPr="00000000">
        <w:rPr>
          <w:rtl w:val="0"/>
        </w:rPr>
        <w:t xml:space="preserve">-</w:t>
      </w:r>
      <w:r w:rsidDel="00000000" w:rsidR="00000000" w:rsidRPr="00000000">
        <w:rPr>
          <w:rtl w:val="0"/>
        </w:rPr>
        <w:t xml:space="preserve">Hey</w:t>
      </w:r>
      <w:r w:rsidDel="00000000" w:rsidR="00000000" w:rsidRPr="00000000">
        <w:rPr>
          <w:rtl w:val="0"/>
        </w:rPr>
        <w:t xml:space="preserve">-</w:t>
      </w:r>
      <w:r w:rsidDel="00000000" w:rsidR="00000000" w:rsidRPr="00000000">
        <w:rPr>
          <w:rtl w:val="0"/>
        </w:rPr>
        <w:t xml:space="preserve">Uau</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offer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trail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linguistic</w:t>
      </w:r>
      <w:r w:rsidDel="00000000" w:rsidR="00000000" w:rsidRPr="00000000">
        <w:rPr>
          <w:rtl w:val="0"/>
        </w:rPr>
        <w:t xml:space="preserve"> </w:t>
      </w:r>
      <w:r w:rsidDel="00000000" w:rsidR="00000000" w:rsidRPr="00000000">
        <w:rPr>
          <w:rtl w:val="0"/>
        </w:rPr>
        <w:t xml:space="preserve">breadcrumbs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help</w:t>
      </w:r>
      <w:r w:rsidDel="00000000" w:rsidR="00000000" w:rsidRPr="00000000">
        <w:rPr>
          <w:rtl w:val="0"/>
        </w:rPr>
        <w:t xml:space="preserve"> </w:t>
      </w:r>
      <w:r w:rsidDel="00000000" w:rsidR="00000000" w:rsidRPr="00000000">
        <w:rPr>
          <w:rtl w:val="0"/>
        </w:rPr>
        <w:t xml:space="preserve">reconstruct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pronunciation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w:t>
        <w:br w:type="textWrapping"/>
        <w:br w:type="textWrapping"/>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such</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Yahu</w:t>
      </w:r>
      <w:r w:rsidDel="00000000" w:rsidR="00000000" w:rsidRPr="00000000">
        <w:rPr>
          <w:rtl w:val="0"/>
        </w:rPr>
        <w:t xml:space="preserve">-</w:t>
      </w:r>
      <w:r w:rsidDel="00000000" w:rsidR="00000000" w:rsidRPr="00000000">
        <w:rPr>
          <w:rtl w:val="0"/>
        </w:rPr>
        <w:t xml:space="preserve">natan</w:t>
      </w:r>
      <w:r w:rsidDel="00000000" w:rsidR="00000000" w:rsidRPr="00000000">
        <w:rPr>
          <w:rtl w:val="0"/>
        </w:rPr>
        <w:t xml:space="preserve"> (</w:t>
      </w:r>
      <w:r w:rsidDel="00000000" w:rsidR="00000000" w:rsidRPr="00000000">
        <w:rPr>
          <w:rtl w:val="0"/>
        </w:rPr>
        <w:t xml:space="preserve">Jonathan</w:t>
      </w:r>
      <w:r w:rsidDel="00000000" w:rsidR="00000000" w:rsidRPr="00000000">
        <w:rPr>
          <w:rtl w:val="0"/>
        </w:rPr>
        <w:t xml:space="preserve">), </w:t>
      </w:r>
      <w:r w:rsidDel="00000000" w:rsidR="00000000" w:rsidRPr="00000000">
        <w:rPr>
          <w:rtl w:val="0"/>
        </w:rPr>
        <w:t xml:space="preserve">Yahu</w:t>
      </w:r>
      <w:r w:rsidDel="00000000" w:rsidR="00000000" w:rsidRPr="00000000">
        <w:rPr>
          <w:rtl w:val="0"/>
        </w:rPr>
        <w:t xml:space="preserve">-</w:t>
      </w:r>
      <w:r w:rsidDel="00000000" w:rsidR="00000000" w:rsidRPr="00000000">
        <w:rPr>
          <w:rtl w:val="0"/>
        </w:rPr>
        <w:t xml:space="preserve">tsadaq</w:t>
      </w:r>
      <w:r w:rsidDel="00000000" w:rsidR="00000000" w:rsidRPr="00000000">
        <w:rPr>
          <w:rtl w:val="0"/>
        </w:rPr>
        <w:t xml:space="preserve"> (</w:t>
      </w:r>
      <w:r w:rsidDel="00000000" w:rsidR="00000000" w:rsidRPr="00000000">
        <w:rPr>
          <w:rtl w:val="0"/>
        </w:rPr>
        <w:t xml:space="preserve">Zadok</w:t>
      </w:r>
      <w:r w:rsidDel="00000000" w:rsidR="00000000" w:rsidRPr="00000000">
        <w:rPr>
          <w:rtl w:val="0"/>
        </w:rPr>
        <w:t xml:space="preserve">), </w:t>
      </w:r>
      <w:r w:rsidDel="00000000" w:rsidR="00000000" w:rsidRPr="00000000">
        <w:rPr>
          <w:rtl w:val="0"/>
        </w:rPr>
        <w:t xml:space="preserve">Yahu</w:t>
      </w:r>
      <w:r w:rsidDel="00000000" w:rsidR="00000000" w:rsidRPr="00000000">
        <w:rPr>
          <w:rtl w:val="0"/>
        </w:rPr>
        <w:t xml:space="preserve">-</w:t>
      </w:r>
      <w:r w:rsidDel="00000000" w:rsidR="00000000" w:rsidRPr="00000000">
        <w:rPr>
          <w:rtl w:val="0"/>
        </w:rPr>
        <w:t xml:space="preserve">achaz</w:t>
      </w:r>
      <w:r w:rsidDel="00000000" w:rsidR="00000000" w:rsidRPr="00000000">
        <w:rPr>
          <w:rtl w:val="0"/>
        </w:rPr>
        <w:t xml:space="preserve"> (</w:t>
      </w:r>
      <w:r w:rsidDel="00000000" w:rsidR="00000000" w:rsidRPr="00000000">
        <w:rPr>
          <w:rtl w:val="0"/>
        </w:rPr>
        <w:t xml:space="preserve">Ahaz</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Yahu</w:t>
      </w:r>
      <w:r w:rsidDel="00000000" w:rsidR="00000000" w:rsidRPr="00000000">
        <w:rPr>
          <w:rtl w:val="0"/>
        </w:rPr>
        <w:t xml:space="preserve">-</w:t>
      </w:r>
      <w:r w:rsidDel="00000000" w:rsidR="00000000" w:rsidRPr="00000000">
        <w:rPr>
          <w:rtl w:val="0"/>
        </w:rPr>
        <w:t xml:space="preserve">chanan</w:t>
      </w:r>
      <w:r w:rsidDel="00000000" w:rsidR="00000000" w:rsidRPr="00000000">
        <w:rPr>
          <w:rtl w:val="0"/>
        </w:rPr>
        <w:t xml:space="preserve"> (</w:t>
      </w:r>
      <w:r w:rsidDel="00000000" w:rsidR="00000000" w:rsidRPr="00000000">
        <w:rPr>
          <w:rtl w:val="0"/>
        </w:rPr>
        <w:t xml:space="preserve">John</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anomalies</w:t>
      </w:r>
      <w:r w:rsidDel="00000000" w:rsidR="00000000" w:rsidRPr="00000000">
        <w:rPr>
          <w:rtl w:val="0"/>
        </w:rPr>
        <w:t xml:space="preserve">—</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patterned</w:t>
      </w:r>
      <w:r w:rsidDel="00000000" w:rsidR="00000000" w:rsidRPr="00000000">
        <w:rPr>
          <w:rtl w:val="0"/>
        </w:rPr>
        <w:t xml:space="preserve"> </w:t>
      </w:r>
      <w:r w:rsidDel="00000000" w:rsidR="00000000" w:rsidRPr="00000000">
        <w:rPr>
          <w:rtl w:val="0"/>
        </w:rPr>
        <w:t xml:space="preserve">throughout</w:t>
      </w:r>
      <w:r w:rsidDel="00000000" w:rsidR="00000000" w:rsidRPr="00000000">
        <w:rPr>
          <w:rtl w:val="0"/>
        </w:rPr>
        <w:t xml:space="preserve"> </w:t>
      </w:r>
      <w:r w:rsidDel="00000000" w:rsidR="00000000" w:rsidRPr="00000000">
        <w:rPr>
          <w:rtl w:val="0"/>
        </w:rPr>
        <w:t xml:space="preserve">Scripture</w:t>
      </w:r>
      <w:r w:rsidDel="00000000" w:rsidR="00000000" w:rsidRPr="00000000">
        <w:rPr>
          <w:rtl w:val="0"/>
        </w:rPr>
        <w:t xml:space="preserve">, </w:t>
      </w:r>
      <w:r w:rsidDel="00000000" w:rsidR="00000000" w:rsidRPr="00000000">
        <w:rPr>
          <w:rtl w:val="0"/>
        </w:rPr>
        <w:t xml:space="preserve">especially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pre</w:t>
      </w:r>
      <w:r w:rsidDel="00000000" w:rsidR="00000000" w:rsidRPr="00000000">
        <w:rPr>
          <w:rtl w:val="0"/>
        </w:rPr>
        <w:t xml:space="preserve">-</w:t>
      </w:r>
      <w:r w:rsidDel="00000000" w:rsidR="00000000" w:rsidRPr="00000000">
        <w:rPr>
          <w:rtl w:val="0"/>
        </w:rPr>
        <w:t xml:space="preserve">exilic</w:t>
      </w:r>
      <w:r w:rsidDel="00000000" w:rsidR="00000000" w:rsidRPr="00000000">
        <w:rPr>
          <w:rtl w:val="0"/>
        </w:rPr>
        <w:t xml:space="preserve"> </w:t>
      </w:r>
      <w:r w:rsidDel="00000000" w:rsidR="00000000" w:rsidRPr="00000000">
        <w:rPr>
          <w:rtl w:val="0"/>
        </w:rPr>
        <w:t xml:space="preserve">writings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preservation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Yahu</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opposed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Yeho</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appears</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frequently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later</w:t>
      </w:r>
      <w:r w:rsidDel="00000000" w:rsidR="00000000" w:rsidRPr="00000000">
        <w:rPr>
          <w:rtl w:val="0"/>
        </w:rPr>
        <w:t xml:space="preserve">, </w:t>
      </w:r>
      <w:r w:rsidDel="00000000" w:rsidR="00000000" w:rsidRPr="00000000">
        <w:rPr>
          <w:rtl w:val="0"/>
        </w:rPr>
        <w:t xml:space="preserve">Masoretic</w:t>
      </w:r>
      <w:r w:rsidDel="00000000" w:rsidR="00000000" w:rsidRPr="00000000">
        <w:rPr>
          <w:rtl w:val="0"/>
        </w:rPr>
        <w:t xml:space="preserve"> </w:t>
      </w:r>
      <w:r w:rsidDel="00000000" w:rsidR="00000000" w:rsidRPr="00000000">
        <w:rPr>
          <w:rtl w:val="0"/>
        </w:rPr>
        <w:t xml:space="preserve">adaptations</w:t>
      </w:r>
      <w:r w:rsidDel="00000000" w:rsidR="00000000" w:rsidRPr="00000000">
        <w:rPr>
          <w:rtl w:val="0"/>
        </w:rPr>
        <w:t xml:space="preserve">, </w:t>
      </w:r>
      <w:r w:rsidDel="00000000" w:rsidR="00000000" w:rsidRPr="00000000">
        <w:rPr>
          <w:rtl w:val="0"/>
        </w:rPr>
        <w:t xml:space="preserve">indicates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phonological</w:t>
      </w:r>
      <w:r w:rsidDel="00000000" w:rsidR="00000000" w:rsidRPr="00000000">
        <w:rPr>
          <w:rtl w:val="0"/>
        </w:rPr>
        <w:t xml:space="preserve"> </w:t>
      </w:r>
      <w:r w:rsidDel="00000000" w:rsidR="00000000" w:rsidRPr="00000000">
        <w:rPr>
          <w:rtl w:val="0"/>
        </w:rPr>
        <w:t xml:space="preserve">drift</w:t>
      </w:r>
      <w:r w:rsidDel="00000000" w:rsidR="00000000" w:rsidRPr="00000000">
        <w:rPr>
          <w:rtl w:val="0"/>
        </w:rPr>
        <w:t xml:space="preserve"> </w:t>
      </w:r>
      <w:r w:rsidDel="00000000" w:rsidR="00000000" w:rsidRPr="00000000">
        <w:rPr>
          <w:rtl w:val="0"/>
        </w:rPr>
        <w:t xml:space="preserve">introduced</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vowel</w:t>
      </w:r>
      <w:r w:rsidDel="00000000" w:rsidR="00000000" w:rsidRPr="00000000">
        <w:rPr>
          <w:rtl w:val="0"/>
        </w:rPr>
        <w:t xml:space="preserve"> </w:t>
      </w:r>
      <w:r w:rsidDel="00000000" w:rsidR="00000000" w:rsidRPr="00000000">
        <w:rPr>
          <w:rtl w:val="0"/>
        </w:rPr>
        <w:t xml:space="preserve">pointing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original</w:t>
      </w:r>
      <w:r w:rsidDel="00000000" w:rsidR="00000000" w:rsidRPr="00000000">
        <w:rPr>
          <w:rtl w:val="0"/>
        </w:rPr>
        <w:t xml:space="preserve"> </w:t>
      </w:r>
      <w:r w:rsidDel="00000000" w:rsidR="00000000" w:rsidRPr="00000000">
        <w:rPr>
          <w:rtl w:val="0"/>
        </w:rPr>
        <w:t xml:space="preserve">unpointed</w:t>
      </w:r>
      <w:r w:rsidDel="00000000" w:rsidR="00000000" w:rsidRPr="00000000">
        <w:rPr>
          <w:rtl w:val="0"/>
        </w:rPr>
        <w:t xml:space="preserve"> </w:t>
      </w:r>
      <w:r w:rsidDel="00000000" w:rsidR="00000000" w:rsidRPr="00000000">
        <w:rPr>
          <w:rtl w:val="0"/>
        </w:rPr>
        <w:t xml:space="preserve">texts</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Yahu</w:t>
      </w:r>
      <w:r w:rsidDel="00000000" w:rsidR="00000000" w:rsidRPr="00000000">
        <w:rPr>
          <w:rtl w:val="0"/>
        </w:rPr>
        <w:t xml:space="preserve">-” </w:t>
      </w:r>
      <w:r w:rsidDel="00000000" w:rsidR="00000000" w:rsidRPr="00000000">
        <w:rPr>
          <w:rtl w:val="0"/>
        </w:rPr>
        <w:t xml:space="preserve">form</w:t>
      </w:r>
      <w:r w:rsidDel="00000000" w:rsidR="00000000" w:rsidRPr="00000000">
        <w:rPr>
          <w:rtl w:val="0"/>
        </w:rPr>
        <w:t xml:space="preserve">.</w:t>
        <w:br w:type="textWrapping"/>
        <w:br w:type="textWrapping"/>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compelling</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consistent</w:t>
      </w:r>
      <w:r w:rsidDel="00000000" w:rsidR="00000000" w:rsidRPr="00000000">
        <w:rPr>
          <w:rtl w:val="0"/>
        </w:rPr>
        <w:t xml:space="preserve"> “-</w:t>
      </w:r>
      <w:r w:rsidDel="00000000" w:rsidR="00000000" w:rsidRPr="00000000">
        <w:rPr>
          <w:rtl w:val="0"/>
        </w:rPr>
        <w:t xml:space="preserve">sha</w:t>
      </w:r>
      <w:r w:rsidDel="00000000" w:rsidR="00000000" w:rsidRPr="00000000">
        <w:rPr>
          <w:rtl w:val="0"/>
        </w:rPr>
        <w:t xml:space="preserve">” </w:t>
      </w:r>
      <w:r w:rsidDel="00000000" w:rsidR="00000000" w:rsidRPr="00000000">
        <w:rPr>
          <w:rtl w:val="0"/>
        </w:rPr>
        <w:t xml:space="preserve">ending</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associated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deliverance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1"/>
        </w:rPr>
        <w:t xml:space="preserve">ישע</w:t>
      </w:r>
      <w:r w:rsidDel="00000000" w:rsidR="00000000" w:rsidRPr="00000000">
        <w:rPr>
          <w:rtl w:val="0"/>
        </w:rPr>
        <w:t xml:space="preserve"> (</w:t>
      </w:r>
      <w:r w:rsidDel="00000000" w:rsidR="00000000" w:rsidRPr="00000000">
        <w:rPr>
          <w:rtl w:val="0"/>
        </w:rPr>
        <w:t xml:space="preserve">yasha</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save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embedded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Elisha</w:t>
      </w:r>
      <w:r w:rsidDel="00000000" w:rsidR="00000000" w:rsidRPr="00000000">
        <w:rPr>
          <w:rtl w:val="0"/>
        </w:rPr>
        <w:t xml:space="preserve"> (</w:t>
      </w:r>
      <w:r w:rsidDel="00000000" w:rsidR="00000000" w:rsidRPr="00000000">
        <w:rPr>
          <w:rtl w:val="0"/>
        </w:rPr>
        <w:t xml:space="preserve">Eli</w:t>
      </w:r>
      <w:r w:rsidDel="00000000" w:rsidR="00000000" w:rsidRPr="00000000">
        <w:rPr>
          <w:rtl w:val="0"/>
        </w:rPr>
        <w:t xml:space="preserve">-</w:t>
      </w:r>
      <w:r w:rsidDel="00000000" w:rsidR="00000000" w:rsidRPr="00000000">
        <w:rPr>
          <w:rtl w:val="0"/>
        </w:rPr>
        <w:t xml:space="preserve">sha</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Hosea</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variant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itself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Yahusha</w:t>
      </w:r>
      <w:r w:rsidDel="00000000" w:rsidR="00000000" w:rsidRPr="00000000">
        <w:rPr>
          <w:rtl w:val="0"/>
        </w:rPr>
        <w:t xml:space="preserve">” </w:t>
      </w:r>
      <w:r w:rsidDel="00000000" w:rsidR="00000000" w:rsidRPr="00000000">
        <w:rPr>
          <w:rtl w:val="0"/>
        </w:rPr>
        <w:t xml:space="preserve">fuses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prefix</w:t>
      </w:r>
      <w:r w:rsidDel="00000000" w:rsidR="00000000" w:rsidRPr="00000000">
        <w:rPr>
          <w:rtl w:val="0"/>
        </w:rPr>
        <w:t xml:space="preserve"> “</w:t>
      </w:r>
      <w:r w:rsidDel="00000000" w:rsidR="00000000" w:rsidRPr="00000000">
        <w:rPr>
          <w:rtl w:val="0"/>
        </w:rPr>
        <w:t xml:space="preserve">Yahu</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sha</w:t>
      </w:r>
      <w:r w:rsidDel="00000000" w:rsidR="00000000" w:rsidRPr="00000000">
        <w:rPr>
          <w:rtl w:val="0"/>
        </w:rPr>
        <w:t xml:space="preserve">,” </w:t>
      </w:r>
      <w:r w:rsidDel="00000000" w:rsidR="00000000" w:rsidRPr="00000000">
        <w:rPr>
          <w:rtl w:val="0"/>
        </w:rPr>
        <w:t xml:space="preserve">producing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structure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semantically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grammatically</w:t>
      </w:r>
      <w:r w:rsidDel="00000000" w:rsidR="00000000" w:rsidRPr="00000000">
        <w:rPr>
          <w:rtl w:val="0"/>
        </w:rPr>
        <w:t xml:space="preserve"> </w:t>
      </w:r>
      <w:r w:rsidDel="00000000" w:rsidR="00000000" w:rsidRPr="00000000">
        <w:rPr>
          <w:rtl w:val="0"/>
        </w:rPr>
        <w:t xml:space="preserve">sound</w:t>
      </w:r>
      <w:r w:rsidDel="00000000" w:rsidR="00000000" w:rsidRPr="00000000">
        <w:rPr>
          <w:rtl w:val="0"/>
        </w:rPr>
        <w:t xml:space="preserve">, </w:t>
      </w:r>
      <w:r w:rsidDel="00000000" w:rsidR="00000000" w:rsidRPr="00000000">
        <w:rPr>
          <w:rtl w:val="0"/>
        </w:rPr>
        <w:t xml:space="preserve">fitting</w:t>
      </w:r>
      <w:r w:rsidDel="00000000" w:rsidR="00000000" w:rsidRPr="00000000">
        <w:rPr>
          <w:rtl w:val="0"/>
        </w:rPr>
        <w:t xml:space="preserve"> </w:t>
      </w:r>
      <w:r w:rsidDel="00000000" w:rsidR="00000000" w:rsidRPr="00000000">
        <w:rPr>
          <w:rtl w:val="0"/>
        </w:rPr>
        <w:t xml:space="preserve">seamlessly</w:t>
      </w:r>
      <w:r w:rsidDel="00000000" w:rsidR="00000000" w:rsidRPr="00000000">
        <w:rPr>
          <w:rtl w:val="0"/>
        </w:rPr>
        <w:t xml:space="preserve"> </w:t>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conventions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formation</w:t>
      </w:r>
      <w:r w:rsidDel="00000000" w:rsidR="00000000" w:rsidRPr="00000000">
        <w:rPr>
          <w:rtl w:val="0"/>
        </w:rPr>
        <w:t xml:space="preserve">.</w:t>
        <w:br w:type="textWrapping"/>
        <w:br w:type="textWrapping"/>
      </w:r>
      <w:r w:rsidDel="00000000" w:rsidR="00000000" w:rsidRPr="00000000">
        <w:rPr>
          <w:rtl w:val="0"/>
        </w:rPr>
        <w:t xml:space="preserve">Furthermore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Greek</w:t>
      </w:r>
      <w:r w:rsidDel="00000000" w:rsidR="00000000" w:rsidRPr="00000000">
        <w:rPr>
          <w:rtl w:val="0"/>
        </w:rPr>
        <w:t xml:space="preserve"> </w:t>
      </w:r>
      <w:r w:rsidDel="00000000" w:rsidR="00000000" w:rsidRPr="00000000">
        <w:rPr>
          <w:rtl w:val="0"/>
        </w:rPr>
        <w:t xml:space="preserve">transliteration</w:t>
      </w:r>
      <w:r w:rsidDel="00000000" w:rsidR="00000000" w:rsidRPr="00000000">
        <w:rPr>
          <w:rtl w:val="0"/>
        </w:rPr>
        <w:t xml:space="preserve"> “</w:t>
      </w:r>
      <w:r w:rsidDel="00000000" w:rsidR="00000000" w:rsidRPr="00000000">
        <w:rPr>
          <w:rtl w:val="0"/>
        </w:rPr>
        <w:t xml:space="preserve">Iēsous</w:t>
      </w:r>
      <w:r w:rsidDel="00000000" w:rsidR="00000000" w:rsidRPr="00000000">
        <w:rPr>
          <w:rtl w:val="0"/>
        </w:rPr>
        <w:t xml:space="preserve">” </w:t>
      </w:r>
      <w:r w:rsidDel="00000000" w:rsidR="00000000" w:rsidRPr="00000000">
        <w:rPr>
          <w:rtl w:val="0"/>
        </w:rPr>
        <w:t xml:space="preserve">fails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preserve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original</w:t>
      </w:r>
      <w:r w:rsidDel="00000000" w:rsidR="00000000" w:rsidRPr="00000000">
        <w:rPr>
          <w:rtl w:val="0"/>
        </w:rPr>
        <w:t xml:space="preserve"> </w:t>
      </w:r>
      <w:r w:rsidDel="00000000" w:rsidR="00000000" w:rsidRPr="00000000">
        <w:rPr>
          <w:rtl w:val="0"/>
        </w:rPr>
        <w:t xml:space="preserve">theophoric</w:t>
      </w:r>
      <w:r w:rsidDel="00000000" w:rsidR="00000000" w:rsidRPr="00000000">
        <w:rPr>
          <w:rtl w:val="0"/>
        </w:rPr>
        <w:t xml:space="preserve"> </w:t>
      </w:r>
      <w:r w:rsidDel="00000000" w:rsidR="00000000" w:rsidRPr="00000000">
        <w:rPr>
          <w:rtl w:val="0"/>
        </w:rPr>
        <w:t xml:space="preserve">elements</w:t>
      </w:r>
      <w:r w:rsidDel="00000000" w:rsidR="00000000" w:rsidRPr="00000000">
        <w:rPr>
          <w:rtl w:val="0"/>
        </w:rPr>
        <w:t xml:space="preserve">, </w:t>
      </w:r>
      <w:r w:rsidDel="00000000" w:rsidR="00000000" w:rsidRPr="00000000">
        <w:rPr>
          <w:rtl w:val="0"/>
        </w:rPr>
        <w:t xml:space="preserve">obscuring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covenantal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depth</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restoring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Yahusha</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reclaim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embedded</w:t>
      </w:r>
      <w:r w:rsidDel="00000000" w:rsidR="00000000" w:rsidRPr="00000000">
        <w:rPr>
          <w:rtl w:val="0"/>
        </w:rPr>
        <w:t xml:space="preserve"> </w:t>
      </w:r>
      <w:r w:rsidDel="00000000" w:rsidR="00000000" w:rsidRPr="00000000">
        <w:rPr>
          <w:rtl w:val="0"/>
        </w:rPr>
        <w:t xml:space="preserve">declaration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redemptive</w:t>
      </w:r>
      <w:r w:rsidDel="00000000" w:rsidR="00000000" w:rsidRPr="00000000">
        <w:rPr>
          <w:rtl w:val="0"/>
        </w:rPr>
        <w:t xml:space="preserve"> </w:t>
      </w:r>
      <w:r w:rsidDel="00000000" w:rsidR="00000000" w:rsidRPr="00000000">
        <w:rPr>
          <w:rtl w:val="0"/>
        </w:rPr>
        <w:t xml:space="preserve">role</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w:t>
        <w:br w:type="textWrapping"/>
        <w:br w:type="textWrapping"/>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onomastic</w:t>
      </w:r>
      <w:r w:rsidDel="00000000" w:rsidR="00000000" w:rsidRPr="00000000">
        <w:rPr>
          <w:rtl w:val="0"/>
        </w:rPr>
        <w:t xml:space="preserve"> </w:t>
      </w:r>
      <w:r w:rsidDel="00000000" w:rsidR="00000000" w:rsidRPr="00000000">
        <w:rPr>
          <w:rtl w:val="0"/>
        </w:rPr>
        <w:t xml:space="preserve">evidence</w:t>
      </w:r>
      <w:r w:rsidDel="00000000" w:rsidR="00000000" w:rsidRPr="00000000">
        <w:rPr>
          <w:rtl w:val="0"/>
        </w:rPr>
        <w:t xml:space="preserve">—</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carry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mark</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w:t>
      </w:r>
      <w:r w:rsidDel="00000000" w:rsidR="00000000" w:rsidRPr="00000000">
        <w:rPr>
          <w:rtl w:val="0"/>
        </w:rPr>
        <w:t xml:space="preserve">functions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secondary</w:t>
      </w:r>
      <w:r w:rsidDel="00000000" w:rsidR="00000000" w:rsidRPr="00000000">
        <w:rPr>
          <w:rtl w:val="0"/>
        </w:rPr>
        <w:t xml:space="preserve"> </w:t>
      </w:r>
      <w:r w:rsidDel="00000000" w:rsidR="00000000" w:rsidRPr="00000000">
        <w:rPr>
          <w:rtl w:val="0"/>
        </w:rPr>
        <w:t xml:space="preserve">witness</w:t>
      </w:r>
      <w:r w:rsidDel="00000000" w:rsidR="00000000" w:rsidRPr="00000000">
        <w:rPr>
          <w:rtl w:val="0"/>
        </w:rPr>
        <w:t xml:space="preserve"> </w:t>
      </w:r>
      <w:r w:rsidDel="00000000" w:rsidR="00000000" w:rsidRPr="00000000">
        <w:rPr>
          <w:rtl w:val="0"/>
        </w:rPr>
        <w:t xml:space="preserve">alongside</w:t>
      </w:r>
      <w:r w:rsidDel="00000000" w:rsidR="00000000" w:rsidRPr="00000000">
        <w:rPr>
          <w:rtl w:val="0"/>
        </w:rPr>
        <w:t xml:space="preserve"> </w:t>
      </w:r>
      <w:r w:rsidDel="00000000" w:rsidR="00000000" w:rsidRPr="00000000">
        <w:rPr>
          <w:rtl w:val="0"/>
        </w:rPr>
        <w:t xml:space="preserve">textual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cryptographic</w:t>
      </w:r>
      <w:r w:rsidDel="00000000" w:rsidR="00000000" w:rsidRPr="00000000">
        <w:rPr>
          <w:rtl w:val="0"/>
        </w:rPr>
        <w:t xml:space="preserve"> </w:t>
      </w:r>
      <w:r w:rsidDel="00000000" w:rsidR="00000000" w:rsidRPr="00000000">
        <w:rPr>
          <w:rtl w:val="0"/>
        </w:rPr>
        <w:t xml:space="preserve">validation</w:t>
      </w:r>
      <w:r w:rsidDel="00000000" w:rsidR="00000000" w:rsidRPr="00000000">
        <w:rPr>
          <w:rtl w:val="0"/>
        </w:rPr>
        <w:t xml:space="preserve">. </w:t>
      </w:r>
      <w:r w:rsidDel="00000000" w:rsidR="00000000" w:rsidRPr="00000000">
        <w:rPr>
          <w:rtl w:val="0"/>
        </w:rPr>
        <w:t xml:space="preserve">Theophoric</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confirm</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arbitrary</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disconnected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extension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mission</w:t>
      </w:r>
      <w:r w:rsidDel="00000000" w:rsidR="00000000" w:rsidRPr="00000000">
        <w:rPr>
          <w:rtl w:val="0"/>
        </w:rPr>
        <w:t xml:space="preserve">.</w:t>
      </w:r>
    </w:p>
    <w:p w:rsidR="00000000" w:rsidDel="00000000" w:rsidP="00000000" w:rsidRDefault="00000000" w:rsidRPr="00000000" w14:paraId="00000013">
      <w:pPr>
        <w:pStyle w:val="Heading2"/>
        <w:rPr>
          <w:color w:val="366091"/>
          <w:sz w:val="28"/>
          <w:szCs w:val="28"/>
        </w:rPr>
      </w:pPr>
      <w:r w:rsidDel="00000000" w:rsidR="00000000" w:rsidRPr="00000000">
        <w:rPr>
          <w:color w:val="366091"/>
          <w:sz w:val="28"/>
          <w:szCs w:val="28"/>
          <w:rtl w:val="0"/>
        </w:rPr>
        <w:t xml:space="preserve">Section</w:t>
      </w:r>
      <w:r w:rsidDel="00000000" w:rsidR="00000000" w:rsidRPr="00000000">
        <w:rPr>
          <w:color w:val="366091"/>
          <w:sz w:val="28"/>
          <w:szCs w:val="28"/>
          <w:rtl w:val="0"/>
        </w:rPr>
        <w:t xml:space="preserve"> 5. </w:t>
      </w:r>
      <w:r w:rsidDel="00000000" w:rsidR="00000000" w:rsidRPr="00000000">
        <w:rPr>
          <w:color w:val="366091"/>
          <w:sz w:val="28"/>
          <w:szCs w:val="28"/>
          <w:rtl w:val="0"/>
        </w:rPr>
        <w:t xml:space="preserve">Etymology</w:t>
      </w:r>
      <w:r w:rsidDel="00000000" w:rsidR="00000000" w:rsidRPr="00000000">
        <w:rPr>
          <w:color w:val="366091"/>
          <w:sz w:val="28"/>
          <w:szCs w:val="28"/>
          <w:rtl w:val="0"/>
        </w:rPr>
        <w:t xml:space="preserve"> </w:t>
      </w:r>
      <w:r w:rsidDel="00000000" w:rsidR="00000000" w:rsidRPr="00000000">
        <w:rPr>
          <w:color w:val="366091"/>
          <w:sz w:val="28"/>
          <w:szCs w:val="28"/>
          <w:rtl w:val="0"/>
        </w:rPr>
        <w:t xml:space="preserve">and</w:t>
      </w:r>
      <w:r w:rsidDel="00000000" w:rsidR="00000000" w:rsidRPr="00000000">
        <w:rPr>
          <w:color w:val="366091"/>
          <w:sz w:val="28"/>
          <w:szCs w:val="28"/>
          <w:rtl w:val="0"/>
        </w:rPr>
        <w:t xml:space="preserve"> </w:t>
      </w:r>
      <w:r w:rsidDel="00000000" w:rsidR="00000000" w:rsidRPr="00000000">
        <w:rPr>
          <w:color w:val="366091"/>
          <w:sz w:val="28"/>
          <w:szCs w:val="28"/>
          <w:rtl w:val="0"/>
        </w:rPr>
        <w:t xml:space="preserve">Construct</w:t>
      </w:r>
      <w:r w:rsidDel="00000000" w:rsidR="00000000" w:rsidRPr="00000000">
        <w:rPr>
          <w:color w:val="366091"/>
          <w:sz w:val="28"/>
          <w:szCs w:val="28"/>
          <w:rtl w:val="0"/>
        </w:rPr>
        <w:t xml:space="preserve"> </w:t>
      </w:r>
      <w:r w:rsidDel="00000000" w:rsidR="00000000" w:rsidRPr="00000000">
        <w:rPr>
          <w:color w:val="366091"/>
          <w:sz w:val="28"/>
          <w:szCs w:val="28"/>
          <w:rtl w:val="0"/>
        </w:rPr>
        <w:t xml:space="preserve">of</w:t>
      </w:r>
      <w:r w:rsidDel="00000000" w:rsidR="00000000" w:rsidRPr="00000000">
        <w:rPr>
          <w:color w:val="366091"/>
          <w:sz w:val="28"/>
          <w:szCs w:val="28"/>
          <w:rtl w:val="0"/>
        </w:rPr>
        <w:t xml:space="preserve"> </w:t>
      </w:r>
      <w:r w:rsidDel="00000000" w:rsidR="00000000" w:rsidRPr="00000000">
        <w:rPr>
          <w:color w:val="366091"/>
          <w:sz w:val="28"/>
          <w:szCs w:val="28"/>
          <w:rtl w:val="0"/>
        </w:rPr>
        <w:t xml:space="preserve">the</w:t>
      </w:r>
      <w:r w:rsidDel="00000000" w:rsidR="00000000" w:rsidRPr="00000000">
        <w:rPr>
          <w:color w:val="366091"/>
          <w:sz w:val="28"/>
          <w:szCs w:val="28"/>
          <w:rtl w:val="0"/>
        </w:rPr>
        <w:t xml:space="preserve"> </w:t>
      </w:r>
      <w:r w:rsidDel="00000000" w:rsidR="00000000" w:rsidRPr="00000000">
        <w:rPr>
          <w:color w:val="366091"/>
          <w:sz w:val="28"/>
          <w:szCs w:val="28"/>
          <w:rtl w:val="0"/>
        </w:rPr>
        <w:t xml:space="preserve">Name</w:t>
      </w:r>
      <w:r w:rsidDel="00000000" w:rsidR="00000000" w:rsidRPr="00000000">
        <w:rPr>
          <w:color w:val="366091"/>
          <w:sz w:val="28"/>
          <w:szCs w:val="28"/>
          <w:rtl w:val="0"/>
        </w:rPr>
        <w:t xml:space="preserve"> </w:t>
      </w:r>
      <w:r w:rsidDel="00000000" w:rsidR="00000000" w:rsidRPr="00000000">
        <w:rPr>
          <w:color w:val="366091"/>
          <w:sz w:val="28"/>
          <w:szCs w:val="28"/>
          <w:rtl w:val="0"/>
        </w:rPr>
        <w:t xml:space="preserve">Yahusha</w:t>
      </w:r>
      <w:r w:rsidDel="00000000" w:rsidR="00000000" w:rsidRPr="00000000">
        <w:rPr>
          <w:color w:val="366091"/>
          <w:sz w:val="28"/>
          <w:szCs w:val="28"/>
          <w:rtl w:val="0"/>
        </w:rPr>
        <w:t xml:space="preserve"> (</w:t>
      </w:r>
      <w:r w:rsidDel="00000000" w:rsidR="00000000" w:rsidRPr="00000000">
        <w:rPr>
          <w:color w:val="366091"/>
          <w:sz w:val="28"/>
          <w:szCs w:val="28"/>
          <w:rtl w:val="1"/>
        </w:rPr>
        <w:t xml:space="preserve">יהושע</w:t>
      </w:r>
      <w:r w:rsidDel="00000000" w:rsidR="00000000" w:rsidRPr="00000000">
        <w:rPr>
          <w:color w:val="366091"/>
          <w:sz w:val="28"/>
          <w:szCs w:val="28"/>
          <w:rtl w:val="0"/>
        </w:rPr>
        <w:t xml:space="preserve">)</w:t>
      </w:r>
    </w:p>
    <w:p w:rsidR="00000000" w:rsidDel="00000000" w:rsidP="00000000" w:rsidRDefault="00000000" w:rsidRPr="00000000" w14:paraId="00000014">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Yahusha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compound</w:t>
      </w:r>
      <w:r w:rsidDel="00000000" w:rsidR="00000000" w:rsidRPr="00000000">
        <w:rPr>
          <w:rtl w:val="0"/>
        </w:rPr>
        <w:t xml:space="preserve"> </w:t>
      </w:r>
      <w:r w:rsidDel="00000000" w:rsidR="00000000" w:rsidRPr="00000000">
        <w:rPr>
          <w:rtl w:val="0"/>
        </w:rPr>
        <w:t xml:space="preserve">formed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core</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roots</w:t>
      </w:r>
      <w:r w:rsidDel="00000000" w:rsidR="00000000" w:rsidRPr="00000000">
        <w:rPr>
          <w:rtl w:val="0"/>
        </w:rPr>
        <w:t xml:space="preserve">:</w:t>
        <w:br w:type="textWrapping"/>
        <w:t xml:space="preserve">    • </w:t>
      </w:r>
      <w:r w:rsidDel="00000000" w:rsidR="00000000" w:rsidRPr="00000000">
        <w:rPr>
          <w:rtl w:val="0"/>
        </w:rPr>
        <w:t xml:space="preserve">Yahu</w:t>
      </w:r>
      <w:r w:rsidDel="00000000" w:rsidR="00000000" w:rsidRPr="00000000">
        <w:rPr>
          <w:rtl w:val="0"/>
        </w:rPr>
        <w:t xml:space="preserve"> (</w:t>
      </w:r>
      <w:r w:rsidDel="00000000" w:rsidR="00000000" w:rsidRPr="00000000">
        <w:rPr>
          <w:rtl w:val="1"/>
        </w:rPr>
        <w:t xml:space="preserve">יהו</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shortened</w:t>
      </w:r>
      <w:r w:rsidDel="00000000" w:rsidR="00000000" w:rsidRPr="00000000">
        <w:rPr>
          <w:rtl w:val="0"/>
        </w:rPr>
        <w:t xml:space="preserve"> </w:t>
      </w:r>
      <w:r w:rsidDel="00000000" w:rsidR="00000000" w:rsidRPr="00000000">
        <w:rPr>
          <w:rtl w:val="0"/>
        </w:rPr>
        <w:t xml:space="preserve">form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revealed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Mosheh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carried</w:t>
      </w:r>
      <w:r w:rsidDel="00000000" w:rsidR="00000000" w:rsidRPr="00000000">
        <w:rPr>
          <w:rtl w:val="0"/>
        </w:rPr>
        <w:t xml:space="preserve"> </w:t>
      </w:r>
      <w:r w:rsidDel="00000000" w:rsidR="00000000" w:rsidRPr="00000000">
        <w:rPr>
          <w:rtl w:val="0"/>
        </w:rPr>
        <w:t xml:space="preserve">throughout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Tanakh</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theophoric</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Yesha</w:t>
      </w:r>
      <w:r w:rsidDel="00000000" w:rsidR="00000000" w:rsidRPr="00000000">
        <w:rPr>
          <w:rtl w:val="0"/>
        </w:rPr>
        <w:t xml:space="preserve">’</w:t>
      </w:r>
      <w:r w:rsidDel="00000000" w:rsidR="00000000" w:rsidRPr="00000000">
        <w:rPr>
          <w:rtl w:val="0"/>
        </w:rPr>
        <w:t xml:space="preserve">yahu</w:t>
      </w:r>
      <w:r w:rsidDel="00000000" w:rsidR="00000000" w:rsidRPr="00000000">
        <w:rPr>
          <w:rtl w:val="0"/>
        </w:rPr>
        <w:t xml:space="preserve"> (</w:t>
      </w:r>
      <w:r w:rsidDel="00000000" w:rsidR="00000000" w:rsidRPr="00000000">
        <w:rPr>
          <w:rtl w:val="0"/>
        </w:rPr>
        <w:t xml:space="preserve">Isaiah</w:t>
      </w:r>
      <w:r w:rsidDel="00000000" w:rsidR="00000000" w:rsidRPr="00000000">
        <w:rPr>
          <w:rtl w:val="0"/>
        </w:rPr>
        <w:t xml:space="preserve">), </w:t>
      </w:r>
      <w:r w:rsidDel="00000000" w:rsidR="00000000" w:rsidRPr="00000000">
        <w:rPr>
          <w:rtl w:val="0"/>
        </w:rPr>
        <w:t xml:space="preserve">Yirmeyahu</w:t>
      </w:r>
      <w:r w:rsidDel="00000000" w:rsidR="00000000" w:rsidRPr="00000000">
        <w:rPr>
          <w:rtl w:val="0"/>
        </w:rPr>
        <w:t xml:space="preserve"> (</w:t>
      </w:r>
      <w:r w:rsidDel="00000000" w:rsidR="00000000" w:rsidRPr="00000000">
        <w:rPr>
          <w:rtl w:val="0"/>
        </w:rPr>
        <w:t xml:space="preserve">Jeremiah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Eliyahu</w:t>
      </w:r>
      <w:r w:rsidDel="00000000" w:rsidR="00000000" w:rsidRPr="00000000">
        <w:rPr>
          <w:rtl w:val="0"/>
        </w:rPr>
        <w:t xml:space="preserve"> (</w:t>
      </w:r>
      <w:r w:rsidDel="00000000" w:rsidR="00000000" w:rsidRPr="00000000">
        <w:rPr>
          <w:rtl w:val="0"/>
        </w:rPr>
        <w:t xml:space="preserve">Elijah</w:t>
      </w:r>
      <w:r w:rsidDel="00000000" w:rsidR="00000000" w:rsidRPr="00000000">
        <w:rPr>
          <w:rtl w:val="0"/>
        </w:rPr>
        <w:t xml:space="preserve">).</w:t>
        <w:br w:type="textWrapping"/>
        <w:t xml:space="preserve">    • </w:t>
      </w:r>
      <w:r w:rsidDel="00000000" w:rsidR="00000000" w:rsidRPr="00000000">
        <w:rPr>
          <w:rtl w:val="0"/>
        </w:rPr>
        <w:t xml:space="preserve">sha</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derived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1"/>
        </w:rPr>
        <w:t xml:space="preserve">ישע</w:t>
      </w:r>
      <w:r w:rsidDel="00000000" w:rsidR="00000000" w:rsidRPr="00000000">
        <w:rPr>
          <w:rtl w:val="0"/>
        </w:rPr>
        <w:t xml:space="preserve"> (</w:t>
      </w:r>
      <w:r w:rsidDel="00000000" w:rsidR="00000000" w:rsidRPr="00000000">
        <w:rPr>
          <w:rtl w:val="0"/>
        </w:rPr>
        <w:t xml:space="preserve">yasha</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deliver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rescue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save</w:t>
      </w:r>
      <w:r w:rsidDel="00000000" w:rsidR="00000000" w:rsidRPr="00000000">
        <w:rPr>
          <w:rtl w:val="0"/>
        </w:rPr>
        <w:t xml:space="preserve">.”</w:t>
        <w:br w:type="textWrapping"/>
        <w:br w:type="textWrapping"/>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full</w:t>
      </w:r>
      <w:r w:rsidDel="00000000" w:rsidR="00000000" w:rsidRPr="00000000">
        <w:rPr>
          <w:rtl w:val="0"/>
        </w:rPr>
        <w:t xml:space="preserve"> </w:t>
      </w:r>
      <w:r w:rsidDel="00000000" w:rsidR="00000000" w:rsidRPr="00000000">
        <w:rPr>
          <w:rtl w:val="0"/>
        </w:rPr>
        <w:t xml:space="preserve">construction</w:t>
      </w:r>
      <w:r w:rsidDel="00000000" w:rsidR="00000000" w:rsidRPr="00000000">
        <w:rPr>
          <w:rtl w:val="0"/>
        </w:rPr>
        <w:t xml:space="preserve"> </w:t>
      </w:r>
      <w:r w:rsidDel="00000000" w:rsidR="00000000" w:rsidRPr="00000000">
        <w:rPr>
          <w:rtl w:val="0"/>
        </w:rPr>
        <w:t xml:space="preserve">Yahusha</w:t>
      </w:r>
      <w:r w:rsidDel="00000000" w:rsidR="00000000" w:rsidRPr="00000000">
        <w:rPr>
          <w:rtl w:val="0"/>
        </w:rPr>
        <w:t xml:space="preserve"> </w:t>
      </w:r>
      <w:r w:rsidDel="00000000" w:rsidR="00000000" w:rsidRPr="00000000">
        <w:rPr>
          <w:rtl w:val="0"/>
        </w:rPr>
        <w:t xml:space="preserve">literally</w:t>
      </w:r>
      <w:r w:rsidDel="00000000" w:rsidR="00000000" w:rsidRPr="00000000">
        <w:rPr>
          <w:rtl w:val="0"/>
        </w:rPr>
        <w:t xml:space="preserve"> </w:t>
      </w:r>
      <w:r w:rsidDel="00000000" w:rsidR="00000000" w:rsidRPr="00000000">
        <w:rPr>
          <w:rtl w:val="0"/>
        </w:rPr>
        <w:t xml:space="preserve">means</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form</w:t>
      </w:r>
      <w:r w:rsidDel="00000000" w:rsidR="00000000" w:rsidRPr="00000000">
        <w:rPr>
          <w:rtl w:val="0"/>
        </w:rPr>
        <w:t xml:space="preserve"> </w:t>
      </w:r>
      <w:r w:rsidDel="00000000" w:rsidR="00000000" w:rsidRPr="00000000">
        <w:rPr>
          <w:rtl w:val="0"/>
        </w:rPr>
        <w:t xml:space="preserve">preserves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covenantal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identity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anchors</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mission</w:t>
      </w:r>
      <w:r w:rsidDel="00000000" w:rsidR="00000000" w:rsidRPr="00000000">
        <w:rPr>
          <w:rtl w:val="0"/>
        </w:rPr>
        <w:t xml:space="preserve"> </w:t>
      </w:r>
      <w:r w:rsidDel="00000000" w:rsidR="00000000" w:rsidRPr="00000000">
        <w:rPr>
          <w:rtl w:val="0"/>
        </w:rPr>
        <w:t xml:space="preserve">directly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character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purpose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w:t>
        <w:br w:type="textWrapping"/>
        <w:br w:type="textWrapping"/>
        <w:t xml:space="preserve">5.1 </w:t>
      </w:r>
      <w:r w:rsidDel="00000000" w:rsidR="00000000" w:rsidRPr="00000000">
        <w:rPr>
          <w:rtl w:val="0"/>
        </w:rPr>
        <w:t xml:space="preserve">Breakdown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Element</w:t>
      </w:r>
      <w:r w:rsidDel="00000000" w:rsidR="00000000" w:rsidRPr="00000000">
        <w:rPr>
          <w:rtl w:val="0"/>
        </w:rPr>
        <w:t xml:space="preserve">:</w:t>
        <w:br w:type="textWrapping"/>
        <w:br w:type="textWrapping"/>
        <w:t xml:space="preserve">(1) </w:t>
      </w:r>
      <w:r w:rsidDel="00000000" w:rsidR="00000000" w:rsidRPr="00000000">
        <w:rPr>
          <w:rtl w:val="1"/>
        </w:rPr>
        <w:t xml:space="preserve">יהו</w:t>
      </w:r>
      <w:r w:rsidDel="00000000" w:rsidR="00000000" w:rsidRPr="00000000">
        <w:rPr>
          <w:rtl w:val="0"/>
        </w:rPr>
        <w:t xml:space="preserve"> – “</w:t>
      </w:r>
      <w:r w:rsidDel="00000000" w:rsidR="00000000" w:rsidRPr="00000000">
        <w:rPr>
          <w:rtl w:val="0"/>
        </w:rPr>
        <w:t xml:space="preserve">Yahu</w:t>
      </w:r>
      <w:r w:rsidDel="00000000" w:rsidR="00000000" w:rsidRPr="00000000">
        <w:rPr>
          <w:rtl w:val="0"/>
        </w:rPr>
        <w:t xml:space="preserve">”</w:t>
        <w:br w:type="textWrapping"/>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prefix</w:t>
      </w:r>
      <w:r w:rsidDel="00000000" w:rsidR="00000000" w:rsidRPr="00000000">
        <w:rPr>
          <w:rtl w:val="0"/>
        </w:rPr>
        <w:t xml:space="preserve"> </w:t>
      </w:r>
      <w:r w:rsidDel="00000000" w:rsidR="00000000" w:rsidRPr="00000000">
        <w:rPr>
          <w:rtl w:val="0"/>
        </w:rPr>
        <w:t xml:space="preserve">appears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100 </w:t>
      </w:r>
      <w:r w:rsidDel="00000000" w:rsidR="00000000" w:rsidRPr="00000000">
        <w:rPr>
          <w:rtl w:val="0"/>
        </w:rPr>
        <w:t xml:space="preserve">personal</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Tanakh</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common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earliest</w:t>
      </w:r>
      <w:r w:rsidDel="00000000" w:rsidR="00000000" w:rsidRPr="00000000">
        <w:rPr>
          <w:rtl w:val="0"/>
        </w:rPr>
        <w:t xml:space="preserve"> </w:t>
      </w:r>
      <w:r w:rsidDel="00000000" w:rsidR="00000000" w:rsidRPr="00000000">
        <w:rPr>
          <w:rtl w:val="0"/>
        </w:rPr>
        <w:t xml:space="preserve">known</w:t>
      </w:r>
      <w:r w:rsidDel="00000000" w:rsidR="00000000" w:rsidRPr="00000000">
        <w:rPr>
          <w:rtl w:val="0"/>
        </w:rPr>
        <w:t xml:space="preserve"> </w:t>
      </w:r>
      <w:r w:rsidDel="00000000" w:rsidR="00000000" w:rsidRPr="00000000">
        <w:rPr>
          <w:rtl w:val="0"/>
        </w:rPr>
        <w:t xml:space="preserve">theophoric</w:t>
      </w:r>
      <w:r w:rsidDel="00000000" w:rsidR="00000000" w:rsidRPr="00000000">
        <w:rPr>
          <w:rtl w:val="0"/>
        </w:rPr>
        <w:t xml:space="preserve"> </w:t>
      </w:r>
      <w:r w:rsidDel="00000000" w:rsidR="00000000" w:rsidRPr="00000000">
        <w:rPr>
          <w:rtl w:val="0"/>
        </w:rPr>
        <w:t xml:space="preserve">element</w:t>
      </w:r>
      <w:r w:rsidDel="00000000" w:rsidR="00000000" w:rsidRPr="00000000">
        <w:rPr>
          <w:rtl w:val="0"/>
        </w:rPr>
        <w:t xml:space="preserve"> </w:t>
      </w:r>
      <w:r w:rsidDel="00000000" w:rsidR="00000000" w:rsidRPr="00000000">
        <w:rPr>
          <w:rtl w:val="0"/>
        </w:rPr>
        <w:t xml:space="preserve">reflecting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especially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Southern</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records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full</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tetragrammaton</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typically</w:t>
      </w:r>
      <w:r w:rsidDel="00000000" w:rsidR="00000000" w:rsidRPr="00000000">
        <w:rPr>
          <w:rtl w:val="0"/>
        </w:rPr>
        <w:t xml:space="preserve"> </w:t>
      </w:r>
      <w:r w:rsidDel="00000000" w:rsidR="00000000" w:rsidRPr="00000000">
        <w:rPr>
          <w:rtl w:val="0"/>
        </w:rPr>
        <w:t xml:space="preserve">shortened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1"/>
        </w:rPr>
        <w:t xml:space="preserve">יהו</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prefixes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1"/>
        </w:rPr>
        <w:t xml:space="preserve">יה</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suffixes</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such</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w:t>
        <w:br w:type="textWrapping"/>
        <w:t xml:space="preserve">    • </w:t>
      </w:r>
      <w:r w:rsidDel="00000000" w:rsidR="00000000" w:rsidRPr="00000000">
        <w:rPr>
          <w:rtl w:val="0"/>
        </w:rPr>
        <w:t xml:space="preserve">Yehoshafat</w:t>
      </w:r>
      <w:r w:rsidDel="00000000" w:rsidR="00000000" w:rsidRPr="00000000">
        <w:rPr>
          <w:rtl w:val="0"/>
        </w:rPr>
        <w:t xml:space="preserve"> (</w:t>
      </w:r>
      <w:r w:rsidDel="00000000" w:rsidR="00000000" w:rsidRPr="00000000">
        <w:rPr>
          <w:rtl w:val="1"/>
        </w:rPr>
        <w:t xml:space="preserve">יהושפט</w:t>
      </w:r>
      <w:r w:rsidDel="00000000" w:rsidR="00000000" w:rsidRPr="00000000">
        <w:rPr>
          <w:rtl w:val="0"/>
        </w:rPr>
        <w:t xml:space="preserve">) – “</w:t>
      </w:r>
      <w:r w:rsidDel="00000000" w:rsidR="00000000" w:rsidRPr="00000000">
        <w:rPr>
          <w:rtl w:val="0"/>
        </w:rPr>
        <w:t xml:space="preserve">Yahuah</w:t>
      </w:r>
      <w:r w:rsidDel="00000000" w:rsidR="00000000" w:rsidRPr="00000000">
        <w:rPr>
          <w:rtl w:val="0"/>
        </w:rPr>
        <w:t xml:space="preserve"> </w:t>
      </w:r>
      <w:r w:rsidDel="00000000" w:rsidR="00000000" w:rsidRPr="00000000">
        <w:rPr>
          <w:rtl w:val="0"/>
        </w:rPr>
        <w:t xml:space="preserve">judges</w:t>
      </w:r>
      <w:r w:rsidDel="00000000" w:rsidR="00000000" w:rsidRPr="00000000">
        <w:rPr>
          <w:rtl w:val="0"/>
        </w:rPr>
        <w:t xml:space="preserve">”</w:t>
        <w:br w:type="textWrapping"/>
        <w:t xml:space="preserve">    • </w:t>
      </w:r>
      <w:r w:rsidDel="00000000" w:rsidR="00000000" w:rsidRPr="00000000">
        <w:rPr>
          <w:rtl w:val="0"/>
        </w:rPr>
        <w:t xml:space="preserve">Yehonatan</w:t>
      </w:r>
      <w:r w:rsidDel="00000000" w:rsidR="00000000" w:rsidRPr="00000000">
        <w:rPr>
          <w:rtl w:val="0"/>
        </w:rPr>
        <w:t xml:space="preserve"> (</w:t>
      </w:r>
      <w:r w:rsidDel="00000000" w:rsidR="00000000" w:rsidRPr="00000000">
        <w:rPr>
          <w:rtl w:val="1"/>
        </w:rPr>
        <w:t xml:space="preserve">יהונתן</w:t>
      </w:r>
      <w:r w:rsidDel="00000000" w:rsidR="00000000" w:rsidRPr="00000000">
        <w:rPr>
          <w:rtl w:val="0"/>
        </w:rPr>
        <w:t xml:space="preserve">) – “</w:t>
      </w:r>
      <w:r w:rsidDel="00000000" w:rsidR="00000000" w:rsidRPr="00000000">
        <w:rPr>
          <w:rtl w:val="0"/>
        </w:rPr>
        <w:t xml:space="preserve">Yahuah</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w:t>
        <w:br w:type="textWrapping"/>
        <w:br w:type="textWrapping"/>
      </w:r>
      <w:r w:rsidDel="00000000" w:rsidR="00000000" w:rsidRPr="00000000">
        <w:rPr>
          <w:rtl w:val="0"/>
        </w:rPr>
        <w:t xml:space="preserve">demonstrate</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clear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consistent</w:t>
      </w:r>
      <w:r w:rsidDel="00000000" w:rsidR="00000000" w:rsidRPr="00000000">
        <w:rPr>
          <w:rtl w:val="0"/>
        </w:rPr>
        <w:t xml:space="preserve"> </w:t>
      </w:r>
      <w:r w:rsidDel="00000000" w:rsidR="00000000" w:rsidRPr="00000000">
        <w:rPr>
          <w:rtl w:val="0"/>
        </w:rPr>
        <w:t xml:space="preserve">structure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persistence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Yahu</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earliest</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especially</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David</w:t>
      </w:r>
      <w:r w:rsidDel="00000000" w:rsidR="00000000" w:rsidRPr="00000000">
        <w:rPr>
          <w:rtl w:val="0"/>
        </w:rPr>
        <w:t xml:space="preserve"> </w:t>
      </w:r>
      <w:r w:rsidDel="00000000" w:rsidR="00000000" w:rsidRPr="00000000">
        <w:rPr>
          <w:rtl w:val="0"/>
        </w:rPr>
        <w:t xml:space="preserve">inscriptions</w:t>
      </w:r>
      <w:r w:rsidDel="00000000" w:rsidR="00000000" w:rsidRPr="00000000">
        <w:rPr>
          <w:rtl w:val="0"/>
        </w:rPr>
        <w:t xml:space="preserve">, </w:t>
      </w:r>
      <w:r w:rsidDel="00000000" w:rsidR="00000000" w:rsidRPr="00000000">
        <w:rPr>
          <w:rtl w:val="0"/>
        </w:rPr>
        <w:t xml:space="preserve">seals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ostraca</w:t>
      </w:r>
      <w:r w:rsidDel="00000000" w:rsidR="00000000" w:rsidRPr="00000000">
        <w:rPr>
          <w:rtl w:val="0"/>
        </w:rPr>
        <w:t xml:space="preserve">) </w:t>
      </w:r>
      <w:r w:rsidDel="00000000" w:rsidR="00000000" w:rsidRPr="00000000">
        <w:rPr>
          <w:rtl w:val="0"/>
        </w:rPr>
        <w:t xml:space="preserve">confirms</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legitimacy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pronunciation</w:t>
      </w:r>
      <w:r w:rsidDel="00000000" w:rsidR="00000000" w:rsidRPr="00000000">
        <w:rPr>
          <w:rtl w:val="0"/>
        </w:rPr>
        <w:t xml:space="preserve">.</w:t>
        <w:br w:type="textWrapping"/>
        <w:br w:type="textWrapping"/>
        <w:t xml:space="preserve">(2)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sha</w:t>
      </w:r>
      <w:r w:rsidDel="00000000" w:rsidR="00000000" w:rsidRPr="00000000">
        <w:rPr>
          <w:rtl w:val="0"/>
        </w:rPr>
        <w:t xml:space="preserve">” / “</w:t>
      </w:r>
      <w:r w:rsidDel="00000000" w:rsidR="00000000" w:rsidRPr="00000000">
        <w:rPr>
          <w:rtl w:val="0"/>
        </w:rPr>
        <w:t xml:space="preserve">yasha</w:t>
      </w:r>
      <w:r w:rsidDel="00000000" w:rsidR="00000000" w:rsidRPr="00000000">
        <w:rPr>
          <w:rtl w:val="0"/>
        </w:rPr>
        <w:t xml:space="preserve">” (</w:t>
      </w:r>
      <w:r w:rsidDel="00000000" w:rsidR="00000000" w:rsidRPr="00000000">
        <w:rPr>
          <w:rtl w:val="1"/>
        </w:rPr>
        <w:t xml:space="preserve">ישע</w:t>
      </w:r>
      <w:r w:rsidDel="00000000" w:rsidR="00000000" w:rsidRPr="00000000">
        <w:rPr>
          <w:rtl w:val="0"/>
        </w:rPr>
        <w:t xml:space="preserve">)</w:t>
        <w:br w:type="textWrapping"/>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central</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concept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deliverance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core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terms</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w:t>
        <w:br w:type="textWrapping"/>
        <w:t xml:space="preserve">    • </w:t>
      </w:r>
      <w:r w:rsidDel="00000000" w:rsidR="00000000" w:rsidRPr="00000000">
        <w:rPr>
          <w:rtl w:val="0"/>
        </w:rPr>
        <w:t xml:space="preserve">Mosheh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cry</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deliverance</w:t>
      </w:r>
      <w:r w:rsidDel="00000000" w:rsidR="00000000" w:rsidRPr="00000000">
        <w:rPr>
          <w:rtl w:val="0"/>
        </w:rPr>
        <w:t xml:space="preserve"> (</w:t>
      </w:r>
      <w:r w:rsidDel="00000000" w:rsidR="00000000" w:rsidRPr="00000000">
        <w:rPr>
          <w:rtl w:val="0"/>
        </w:rPr>
        <w:t xml:space="preserve">Exodus</w:t>
      </w:r>
      <w:r w:rsidDel="00000000" w:rsidR="00000000" w:rsidRPr="00000000">
        <w:rPr>
          <w:rtl w:val="0"/>
        </w:rPr>
        <w:t xml:space="preserve"> 14:13) – “</w:t>
      </w:r>
      <w:r w:rsidDel="00000000" w:rsidR="00000000" w:rsidRPr="00000000">
        <w:rPr>
          <w:rtl w:val="0"/>
        </w:rPr>
        <w:t xml:space="preserve">Stand</w:t>
      </w:r>
      <w:r w:rsidDel="00000000" w:rsidR="00000000" w:rsidRPr="00000000">
        <w:rPr>
          <w:rtl w:val="0"/>
        </w:rPr>
        <w:t xml:space="preserve"> </w:t>
      </w:r>
      <w:r w:rsidDel="00000000" w:rsidR="00000000" w:rsidRPr="00000000">
        <w:rPr>
          <w:rtl w:val="0"/>
        </w:rPr>
        <w:t xml:space="preserve">still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yeshuah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w:t>
        <w:br w:type="textWrapping"/>
        <w:t xml:space="preserve">    • </w:t>
      </w:r>
      <w:r w:rsidDel="00000000" w:rsidR="00000000" w:rsidRPr="00000000">
        <w:rPr>
          <w:rtl w:val="0"/>
        </w:rPr>
        <w:t xml:space="preserve">Psalms</w:t>
      </w:r>
      <w:r w:rsidDel="00000000" w:rsidR="00000000" w:rsidRPr="00000000">
        <w:rPr>
          <w:rtl w:val="0"/>
        </w:rPr>
        <w:t xml:space="preserve"> 118:14 – “</w:t>
      </w:r>
      <w:r w:rsidDel="00000000" w:rsidR="00000000" w:rsidRPr="00000000">
        <w:rPr>
          <w:rtl w:val="0"/>
        </w:rPr>
        <w:t xml:space="preserve">Yahuah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strength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song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yeshuah</w:t>
      </w:r>
      <w:r w:rsidDel="00000000" w:rsidR="00000000" w:rsidRPr="00000000">
        <w:rPr>
          <w:rtl w:val="0"/>
        </w:rPr>
        <w:t xml:space="preserve">)”</w:t>
        <w:br w:type="textWrapping"/>
        <w:br w:type="textWrapping"/>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verb</w:t>
      </w:r>
      <w:r w:rsidDel="00000000" w:rsidR="00000000" w:rsidRPr="00000000">
        <w:rPr>
          <w:rtl w:val="0"/>
        </w:rPr>
        <w:t xml:space="preserve"> </w:t>
      </w:r>
      <w:r w:rsidDel="00000000" w:rsidR="00000000" w:rsidRPr="00000000">
        <w:rPr>
          <w:rtl w:val="0"/>
        </w:rPr>
        <w:t xml:space="preserve">yasha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direct</w:t>
      </w:r>
      <w:r w:rsidDel="00000000" w:rsidR="00000000" w:rsidRPr="00000000">
        <w:rPr>
          <w:rtl w:val="0"/>
        </w:rPr>
        <w:t xml:space="preserve"> </w:t>
      </w:r>
      <w:r w:rsidDel="00000000" w:rsidR="00000000" w:rsidRPr="00000000">
        <w:rPr>
          <w:rtl w:val="0"/>
        </w:rPr>
        <w:t xml:space="preserve">linguistic</w:t>
      </w:r>
      <w:r w:rsidDel="00000000" w:rsidR="00000000" w:rsidRPr="00000000">
        <w:rPr>
          <w:rtl w:val="0"/>
        </w:rPr>
        <w:t xml:space="preserve"> </w:t>
      </w:r>
      <w:r w:rsidDel="00000000" w:rsidR="00000000" w:rsidRPr="00000000">
        <w:rPr>
          <w:rtl w:val="0"/>
        </w:rPr>
        <w:t xml:space="preserve">source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sha</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Yahusha</w:t>
      </w:r>
      <w:r w:rsidDel="00000000" w:rsidR="00000000" w:rsidRPr="00000000">
        <w:rPr>
          <w:rtl w:val="0"/>
        </w:rPr>
        <w:t xml:space="preserve">.</w:t>
        <w:br w:type="textWrapping"/>
        <w:br w:type="textWrapping"/>
        <w:t xml:space="preserve">5.2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Yahusha</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Consistent</w:t>
      </w:r>
      <w:r w:rsidDel="00000000" w:rsidR="00000000" w:rsidRPr="00000000">
        <w:rPr>
          <w:rtl w:val="0"/>
        </w:rPr>
        <w:t xml:space="preserve"> </w:t>
      </w:r>
      <w:r w:rsidDel="00000000" w:rsidR="00000000" w:rsidRPr="00000000">
        <w:rPr>
          <w:rtl w:val="0"/>
        </w:rPr>
        <w:t xml:space="preserve">Form</w:t>
      </w:r>
      <w:r w:rsidDel="00000000" w:rsidR="00000000" w:rsidRPr="00000000">
        <w:rPr>
          <w:rtl w:val="0"/>
        </w:rPr>
        <w:br w:type="textWrapping"/>
        <w:br w:type="textWrapping"/>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traditional</w:t>
      </w:r>
      <w:r w:rsidDel="00000000" w:rsidR="00000000" w:rsidRPr="00000000">
        <w:rPr>
          <w:rtl w:val="0"/>
        </w:rPr>
        <w:t xml:space="preserve"> </w:t>
      </w:r>
      <w:r w:rsidDel="00000000" w:rsidR="00000000" w:rsidRPr="00000000">
        <w:rPr>
          <w:rtl w:val="0"/>
        </w:rPr>
        <w:t xml:space="preserve">Masoretic</w:t>
      </w:r>
      <w:r w:rsidDel="00000000" w:rsidR="00000000" w:rsidRPr="00000000">
        <w:rPr>
          <w:rtl w:val="0"/>
        </w:rPr>
        <w:t xml:space="preserve"> </w:t>
      </w:r>
      <w:r w:rsidDel="00000000" w:rsidR="00000000" w:rsidRPr="00000000">
        <w:rPr>
          <w:rtl w:val="0"/>
        </w:rPr>
        <w:t xml:space="preserve">rendering</w:t>
      </w:r>
      <w:r w:rsidDel="00000000" w:rsidR="00000000" w:rsidRPr="00000000">
        <w:rPr>
          <w:rtl w:val="0"/>
        </w:rPr>
        <w:t xml:space="preserve"> “</w:t>
      </w:r>
      <w:r w:rsidDel="00000000" w:rsidR="00000000" w:rsidRPr="00000000">
        <w:rPr>
          <w:rtl w:val="0"/>
        </w:rPr>
        <w:t xml:space="preserve">Yehoshua</w:t>
      </w:r>
      <w:r w:rsidDel="00000000" w:rsidR="00000000" w:rsidRPr="00000000">
        <w:rPr>
          <w:rtl w:val="0"/>
        </w:rPr>
        <w:t xml:space="preserve">” </w:t>
      </w:r>
      <w:r w:rsidDel="00000000" w:rsidR="00000000" w:rsidRPr="00000000">
        <w:rPr>
          <w:rtl w:val="0"/>
        </w:rPr>
        <w:t xml:space="preserve">includes</w:t>
      </w:r>
      <w:r w:rsidDel="00000000" w:rsidR="00000000" w:rsidRPr="00000000">
        <w:rPr>
          <w:rtl w:val="0"/>
        </w:rPr>
        <w:t xml:space="preserve"> </w:t>
      </w:r>
      <w:r w:rsidDel="00000000" w:rsidR="00000000" w:rsidRPr="00000000">
        <w:rPr>
          <w:rtl w:val="0"/>
        </w:rPr>
        <w:t xml:space="preserve">vowel</w:t>
      </w:r>
      <w:r w:rsidDel="00000000" w:rsidR="00000000" w:rsidRPr="00000000">
        <w:rPr>
          <w:rtl w:val="0"/>
        </w:rPr>
        <w:t xml:space="preserve"> </w:t>
      </w:r>
      <w:r w:rsidDel="00000000" w:rsidR="00000000" w:rsidRPr="00000000">
        <w:rPr>
          <w:rtl w:val="0"/>
        </w:rPr>
        <w:t xml:space="preserve">pointing</w:t>
      </w:r>
      <w:r w:rsidDel="00000000" w:rsidR="00000000" w:rsidRPr="00000000">
        <w:rPr>
          <w:rtl w:val="0"/>
        </w:rPr>
        <w:t xml:space="preserve"> </w:t>
      </w:r>
      <w:r w:rsidDel="00000000" w:rsidR="00000000" w:rsidRPr="00000000">
        <w:rPr>
          <w:rtl w:val="0"/>
        </w:rPr>
        <w:t xml:space="preserve">introduced</w:t>
      </w:r>
      <w:r w:rsidDel="00000000" w:rsidR="00000000" w:rsidRPr="00000000">
        <w:rPr>
          <w:rtl w:val="0"/>
        </w:rPr>
        <w:t xml:space="preserve"> </w:t>
      </w:r>
      <w:r w:rsidDel="00000000" w:rsidR="00000000" w:rsidRPr="00000000">
        <w:rPr>
          <w:rtl w:val="0"/>
        </w:rPr>
        <w:t xml:space="preserve">centuries</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original</w:t>
      </w:r>
      <w:r w:rsidDel="00000000" w:rsidR="00000000" w:rsidRPr="00000000">
        <w:rPr>
          <w:rtl w:val="0"/>
        </w:rPr>
        <w:t xml:space="preserve"> </w:t>
      </w:r>
      <w:r w:rsidDel="00000000" w:rsidR="00000000" w:rsidRPr="00000000">
        <w:rPr>
          <w:rtl w:val="0"/>
        </w:rPr>
        <w:t xml:space="preserve">texts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follows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Yehovah</w:t>
      </w:r>
      <w:r w:rsidDel="00000000" w:rsidR="00000000" w:rsidRPr="00000000">
        <w:rPr>
          <w:rtl w:val="0"/>
        </w:rPr>
        <w:t xml:space="preserve">-</w:t>
      </w:r>
      <w:r w:rsidDel="00000000" w:rsidR="00000000" w:rsidRPr="00000000">
        <w:rPr>
          <w:rtl w:val="0"/>
        </w:rPr>
        <w:t xml:space="preserve">based</w:t>
      </w:r>
      <w:r w:rsidDel="00000000" w:rsidR="00000000" w:rsidRPr="00000000">
        <w:rPr>
          <w:rtl w:val="0"/>
        </w:rPr>
        <w:t xml:space="preserve"> </w:t>
      </w:r>
      <w:r w:rsidDel="00000000" w:rsidR="00000000" w:rsidRPr="00000000">
        <w:rPr>
          <w:rtl w:val="0"/>
        </w:rPr>
        <w:t xml:space="preserve">substitution</w:t>
      </w:r>
      <w:r w:rsidDel="00000000" w:rsidR="00000000" w:rsidRPr="00000000">
        <w:rPr>
          <w:rtl w:val="0"/>
        </w:rPr>
        <w:t xml:space="preserve"> </w:t>
      </w:r>
      <w:r w:rsidDel="00000000" w:rsidR="00000000" w:rsidRPr="00000000">
        <w:rPr>
          <w:rtl w:val="0"/>
        </w:rPr>
        <w:t xml:space="preserve">system</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avoids</w:t>
      </w:r>
      <w:r w:rsidDel="00000000" w:rsidR="00000000" w:rsidRPr="00000000">
        <w:rPr>
          <w:rtl w:val="0"/>
        </w:rPr>
        <w:t xml:space="preserve"> </w:t>
      </w:r>
      <w:r w:rsidDel="00000000" w:rsidR="00000000" w:rsidRPr="00000000">
        <w:rPr>
          <w:rtl w:val="0"/>
        </w:rPr>
        <w:t xml:space="preserve">pronouncing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leads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artificial</w:t>
      </w:r>
      <w:r w:rsidDel="00000000" w:rsidR="00000000" w:rsidRPr="00000000">
        <w:rPr>
          <w:rtl w:val="0"/>
        </w:rPr>
        <w:t xml:space="preserve"> </w:t>
      </w:r>
      <w:r w:rsidDel="00000000" w:rsidR="00000000" w:rsidRPr="00000000">
        <w:rPr>
          <w:rtl w:val="0"/>
        </w:rPr>
        <w:t xml:space="preserve">forms</w:t>
      </w:r>
      <w:r w:rsidDel="00000000" w:rsidR="00000000" w:rsidRPr="00000000">
        <w:rPr>
          <w:rtl w:val="0"/>
        </w:rPr>
        <w:t xml:space="preserve"> </w:t>
      </w:r>
      <w:r w:rsidDel="00000000" w:rsidR="00000000" w:rsidRPr="00000000">
        <w:rPr>
          <w:rtl w:val="0"/>
        </w:rPr>
        <w:t xml:space="preserve">such</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w:t>
        <w:br w:type="textWrapping"/>
        <w:t xml:space="preserve">    • </w:t>
      </w:r>
      <w:r w:rsidDel="00000000" w:rsidR="00000000" w:rsidRPr="00000000">
        <w:rPr>
          <w:rtl w:val="0"/>
        </w:rPr>
        <w:t xml:space="preserve">Yeho</w:t>
      </w:r>
      <w:r w:rsidDel="00000000" w:rsidR="00000000" w:rsidRPr="00000000">
        <w:rPr>
          <w:rtl w:val="0"/>
        </w:rPr>
        <w:t xml:space="preserve"> </w:t>
      </w:r>
      <w:r w:rsidDel="00000000" w:rsidR="00000000" w:rsidRPr="00000000">
        <w:rPr>
          <w:rtl w:val="0"/>
        </w:rPr>
        <w:t xml:space="preserve">instead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Yahu</w:t>
      </w:r>
      <w:r w:rsidDel="00000000" w:rsidR="00000000" w:rsidRPr="00000000">
        <w:rPr>
          <w:rtl w:val="0"/>
        </w:rPr>
        <w:br w:type="textWrapping"/>
        <w:t xml:space="preserve">    • </w:t>
      </w:r>
      <w:r w:rsidDel="00000000" w:rsidR="00000000" w:rsidRPr="00000000">
        <w:rPr>
          <w:rtl w:val="0"/>
        </w:rPr>
        <w:t xml:space="preserve">Yehoshua</w:t>
      </w:r>
      <w:r w:rsidDel="00000000" w:rsidR="00000000" w:rsidRPr="00000000">
        <w:rPr>
          <w:rtl w:val="0"/>
        </w:rPr>
        <w:t xml:space="preserve"> </w:t>
      </w:r>
      <w:r w:rsidDel="00000000" w:rsidR="00000000" w:rsidRPr="00000000">
        <w:rPr>
          <w:rtl w:val="0"/>
        </w:rPr>
        <w:t xml:space="preserve">instead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Yahusha</w:t>
      </w:r>
      <w:r w:rsidDel="00000000" w:rsidR="00000000" w:rsidRPr="00000000">
        <w:rPr>
          <w:rtl w:val="0"/>
        </w:rPr>
        <w:br w:type="textWrapping"/>
        <w:br w:type="textWrapping"/>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inserted</w:t>
      </w:r>
      <w:r w:rsidDel="00000000" w:rsidR="00000000" w:rsidRPr="00000000">
        <w:rPr>
          <w:rtl w:val="0"/>
        </w:rPr>
        <w:t xml:space="preserve"> </w:t>
      </w:r>
      <w:r w:rsidDel="00000000" w:rsidR="00000000" w:rsidRPr="00000000">
        <w:rPr>
          <w:rtl w:val="0"/>
        </w:rPr>
        <w:t xml:space="preserve">vowels</w:t>
      </w:r>
      <w:r w:rsidDel="00000000" w:rsidR="00000000" w:rsidRPr="00000000">
        <w:rPr>
          <w:rtl w:val="0"/>
        </w:rPr>
        <w:t xml:space="preserve"> </w:t>
      </w:r>
      <w:r w:rsidDel="00000000" w:rsidR="00000000" w:rsidRPr="00000000">
        <w:rPr>
          <w:rtl w:val="0"/>
        </w:rPr>
        <w:t xml:space="preserve">reflect</w:t>
      </w:r>
      <w:r w:rsidDel="00000000" w:rsidR="00000000" w:rsidRPr="00000000">
        <w:rPr>
          <w:rtl w:val="0"/>
        </w:rPr>
        <w:t xml:space="preserve"> </w:t>
      </w:r>
      <w:r w:rsidDel="00000000" w:rsidR="00000000" w:rsidRPr="00000000">
        <w:rPr>
          <w:rtl w:val="0"/>
        </w:rPr>
        <w:t xml:space="preserve">post</w:t>
      </w:r>
      <w:r w:rsidDel="00000000" w:rsidR="00000000" w:rsidRPr="00000000">
        <w:rPr>
          <w:rtl w:val="0"/>
        </w:rPr>
        <w:t xml:space="preserve">-</w:t>
      </w:r>
      <w:r w:rsidDel="00000000" w:rsidR="00000000" w:rsidRPr="00000000">
        <w:rPr>
          <w:rtl w:val="0"/>
        </w:rPr>
        <w:t xml:space="preserve">exilic</w:t>
      </w:r>
      <w:r w:rsidDel="00000000" w:rsidR="00000000" w:rsidRPr="00000000">
        <w:rPr>
          <w:rtl w:val="0"/>
        </w:rPr>
        <w:t xml:space="preserve">, </w:t>
      </w:r>
      <w:r w:rsidDel="00000000" w:rsidR="00000000" w:rsidRPr="00000000">
        <w:rPr>
          <w:rtl w:val="0"/>
        </w:rPr>
        <w:t xml:space="preserve">rabbinic</w:t>
      </w:r>
      <w:r w:rsidDel="00000000" w:rsidR="00000000" w:rsidRPr="00000000">
        <w:rPr>
          <w:rtl w:val="0"/>
        </w:rPr>
        <w:t xml:space="preserve"> </w:t>
      </w:r>
      <w:r w:rsidDel="00000000" w:rsidR="00000000" w:rsidRPr="00000000">
        <w:rPr>
          <w:rtl w:val="0"/>
        </w:rPr>
        <w:t xml:space="preserve">censorship</w:t>
      </w:r>
      <w:r w:rsidDel="00000000" w:rsidR="00000000" w:rsidRPr="00000000">
        <w:rPr>
          <w:rtl w:val="0"/>
        </w:rPr>
        <w:t xml:space="preserve"> </w:t>
      </w:r>
      <w:r w:rsidDel="00000000" w:rsidR="00000000" w:rsidRPr="00000000">
        <w:rPr>
          <w:rtl w:val="0"/>
        </w:rPr>
        <w:t xml:space="preserve">traditions</w:t>
      </w:r>
      <w:r w:rsidDel="00000000" w:rsidR="00000000" w:rsidRPr="00000000">
        <w:rPr>
          <w:rtl w:val="0"/>
        </w:rPr>
        <w:t xml:space="preserve"> </w:t>
      </w:r>
      <w:r w:rsidDel="00000000" w:rsidR="00000000" w:rsidRPr="00000000">
        <w:rPr>
          <w:rtl w:val="0"/>
        </w:rPr>
        <w:t xml:space="preserve">rather</w:t>
      </w:r>
      <w:r w:rsidDel="00000000" w:rsidR="00000000" w:rsidRPr="00000000">
        <w:rPr>
          <w:rtl w:val="0"/>
        </w:rPr>
        <w:t xml:space="preserve"> </w:t>
      </w:r>
      <w:r w:rsidDel="00000000" w:rsidR="00000000" w:rsidRPr="00000000">
        <w:rPr>
          <w:rtl w:val="0"/>
        </w:rPr>
        <w:t xml:space="preserve">than</w:t>
      </w:r>
      <w:r w:rsidDel="00000000" w:rsidR="00000000" w:rsidRPr="00000000">
        <w:rPr>
          <w:rtl w:val="0"/>
        </w:rPr>
        <w:t xml:space="preserve"> </w:t>
      </w:r>
      <w:r w:rsidDel="00000000" w:rsidR="00000000" w:rsidRPr="00000000">
        <w:rPr>
          <w:rtl w:val="0"/>
        </w:rPr>
        <w:t xml:space="preserve">authentic</w:t>
      </w:r>
      <w:r w:rsidDel="00000000" w:rsidR="00000000" w:rsidRPr="00000000">
        <w:rPr>
          <w:rtl w:val="0"/>
        </w:rPr>
        <w:t xml:space="preserve"> </w:t>
      </w:r>
      <w:r w:rsidDel="00000000" w:rsidR="00000000" w:rsidRPr="00000000">
        <w:rPr>
          <w:rtl w:val="0"/>
        </w:rPr>
        <w:t xml:space="preserve">paleo</w:t>
      </w:r>
      <w:r w:rsidDel="00000000" w:rsidR="00000000" w:rsidRPr="00000000">
        <w:rPr>
          <w:rtl w:val="0"/>
        </w:rPr>
        <w:t xml:space="preserve">-</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pronunciation</w:t>
      </w:r>
      <w:r w:rsidDel="00000000" w:rsidR="00000000" w:rsidRPr="00000000">
        <w:rPr>
          <w:rtl w:val="0"/>
        </w:rPr>
        <w:t xml:space="preserve">. </w:t>
      </w:r>
      <w:r w:rsidDel="00000000" w:rsidR="00000000" w:rsidRPr="00000000">
        <w:rPr>
          <w:rtl w:val="0"/>
        </w:rPr>
        <w:t xml:space="preserve">Yahusha</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contrast</w:t>
      </w:r>
      <w:r w:rsidDel="00000000" w:rsidR="00000000" w:rsidRPr="00000000">
        <w:rPr>
          <w:rtl w:val="0"/>
        </w:rPr>
        <w:t xml:space="preserve">:</w:t>
        <w:br w:type="textWrapping"/>
        <w:t xml:space="preserve">    • </w:t>
      </w:r>
      <w:r w:rsidDel="00000000" w:rsidR="00000000" w:rsidRPr="00000000">
        <w:rPr>
          <w:rtl w:val="0"/>
        </w:rPr>
        <w:t xml:space="preserve">Preserves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original</w:t>
      </w:r>
      <w:r w:rsidDel="00000000" w:rsidR="00000000" w:rsidRPr="00000000">
        <w:rPr>
          <w:rtl w:val="0"/>
        </w:rPr>
        <w:t xml:space="preserve"> </w:t>
      </w:r>
      <w:r w:rsidDel="00000000" w:rsidR="00000000" w:rsidRPr="00000000">
        <w:rPr>
          <w:rtl w:val="0"/>
        </w:rPr>
        <w:t xml:space="preserve">Yahu</w:t>
      </w:r>
      <w:r w:rsidDel="00000000" w:rsidR="00000000" w:rsidRPr="00000000">
        <w:rPr>
          <w:rtl w:val="0"/>
        </w:rPr>
        <w:t xml:space="preserve"> </w:t>
      </w:r>
      <w:r w:rsidDel="00000000" w:rsidR="00000000" w:rsidRPr="00000000">
        <w:rPr>
          <w:rtl w:val="0"/>
        </w:rPr>
        <w:t xml:space="preserve">prefix</w:t>
      </w:r>
      <w:r w:rsidDel="00000000" w:rsidR="00000000" w:rsidRPr="00000000">
        <w:rPr>
          <w:rtl w:val="0"/>
        </w:rPr>
        <w:br w:type="textWrapping"/>
        <w:t xml:space="preserve">    • </w:t>
      </w:r>
      <w:r w:rsidDel="00000000" w:rsidR="00000000" w:rsidRPr="00000000">
        <w:rPr>
          <w:rtl w:val="0"/>
        </w:rPr>
        <w:t xml:space="preserve">Accurately</w:t>
      </w:r>
      <w:r w:rsidDel="00000000" w:rsidR="00000000" w:rsidRPr="00000000">
        <w:rPr>
          <w:rtl w:val="0"/>
        </w:rPr>
        <w:t xml:space="preserve"> </w:t>
      </w:r>
      <w:r w:rsidDel="00000000" w:rsidR="00000000" w:rsidRPr="00000000">
        <w:rPr>
          <w:rtl w:val="0"/>
        </w:rPr>
        <w:t xml:space="preserve">includes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sha</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yasha</w:t>
      </w:r>
      <w:r w:rsidDel="00000000" w:rsidR="00000000" w:rsidRPr="00000000">
        <w:rPr>
          <w:rtl w:val="0"/>
        </w:rPr>
        <w:br w:type="textWrapping"/>
        <w:t xml:space="preserve">    • </w:t>
      </w:r>
      <w:r w:rsidDel="00000000" w:rsidR="00000000" w:rsidRPr="00000000">
        <w:rPr>
          <w:rtl w:val="0"/>
        </w:rPr>
        <w:t xml:space="preserve">Maintains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full</w:t>
      </w:r>
      <w:r w:rsidDel="00000000" w:rsidR="00000000" w:rsidRPr="00000000">
        <w:rPr>
          <w:rtl w:val="0"/>
        </w:rPr>
        <w:t xml:space="preserve"> </w:t>
      </w:r>
      <w:r w:rsidDel="00000000" w:rsidR="00000000" w:rsidRPr="00000000">
        <w:rPr>
          <w:rtl w:val="0"/>
        </w:rPr>
        <w:t xml:space="preserve">salvific</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without</w:t>
      </w:r>
      <w:r w:rsidDel="00000000" w:rsidR="00000000" w:rsidRPr="00000000">
        <w:rPr>
          <w:rtl w:val="0"/>
        </w:rPr>
        <w:t xml:space="preserve"> </w:t>
      </w:r>
      <w:r w:rsidDel="00000000" w:rsidR="00000000" w:rsidRPr="00000000">
        <w:rPr>
          <w:rtl w:val="0"/>
        </w:rPr>
        <w:t xml:space="preserve">artificial</w:t>
      </w:r>
      <w:r w:rsidDel="00000000" w:rsidR="00000000" w:rsidRPr="00000000">
        <w:rPr>
          <w:rtl w:val="0"/>
        </w:rPr>
        <w:t xml:space="preserve"> </w:t>
      </w:r>
      <w:r w:rsidDel="00000000" w:rsidR="00000000" w:rsidRPr="00000000">
        <w:rPr>
          <w:rtl w:val="0"/>
        </w:rPr>
        <w:t xml:space="preserve">inflection</w:t>
      </w:r>
      <w:r w:rsidDel="00000000" w:rsidR="00000000" w:rsidRPr="00000000">
        <w:rPr>
          <w:rtl w:val="0"/>
        </w:rPr>
        <w:br w:type="textWrapping"/>
        <w:br w:type="textWrapping"/>
        <w:t xml:space="preserve">5.3 </w:t>
      </w:r>
      <w:r w:rsidDel="00000000" w:rsidR="00000000" w:rsidRPr="00000000">
        <w:rPr>
          <w:rtl w:val="0"/>
        </w:rPr>
        <w:t xml:space="preserve">Scriptural</w:t>
      </w:r>
      <w:r w:rsidDel="00000000" w:rsidR="00000000" w:rsidRPr="00000000">
        <w:rPr>
          <w:rtl w:val="0"/>
        </w:rPr>
        <w:t xml:space="preserve"> </w:t>
      </w:r>
      <w:r w:rsidDel="00000000" w:rsidR="00000000" w:rsidRPr="00000000">
        <w:rPr>
          <w:rtl w:val="0"/>
        </w:rPr>
        <w:t xml:space="preserve">Support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Integrity</w:t>
      </w:r>
      <w:r w:rsidDel="00000000" w:rsidR="00000000" w:rsidRPr="00000000">
        <w:rPr>
          <w:rtl w:val="0"/>
        </w:rPr>
        <w:br w:type="textWrapping"/>
        <w:t xml:space="preserve">    • </w:t>
      </w:r>
      <w:r w:rsidDel="00000000" w:rsidR="00000000" w:rsidRPr="00000000">
        <w:rPr>
          <w:rtl w:val="0"/>
        </w:rPr>
        <w:t xml:space="preserve">Zechariah</w:t>
      </w:r>
      <w:r w:rsidDel="00000000" w:rsidR="00000000" w:rsidRPr="00000000">
        <w:rPr>
          <w:rtl w:val="0"/>
        </w:rPr>
        <w:t xml:space="preserve"> 6:11–13 (</w:t>
      </w:r>
      <w:r w:rsidDel="00000000" w:rsidR="00000000" w:rsidRPr="00000000">
        <w:rPr>
          <w:rtl w:val="0"/>
        </w:rPr>
        <w:t xml:space="preserve">refers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Yahusha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Yahutsadaq</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wears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crown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priest</w:t>
      </w:r>
      <w:r w:rsidDel="00000000" w:rsidR="00000000" w:rsidRPr="00000000">
        <w:rPr>
          <w:rtl w:val="0"/>
        </w:rPr>
        <w:t xml:space="preserve">-</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foreshadowing</w:t>
      </w:r>
      <w:r w:rsidDel="00000000" w:rsidR="00000000" w:rsidRPr="00000000">
        <w:rPr>
          <w:rtl w:val="0"/>
        </w:rPr>
        <w:t xml:space="preserve"> </w:t>
      </w:r>
      <w:r w:rsidDel="00000000" w:rsidR="00000000" w:rsidRPr="00000000">
        <w:rPr>
          <w:rtl w:val="0"/>
        </w:rPr>
        <w:t xml:space="preserve">role</w:t>
      </w:r>
      <w:r w:rsidDel="00000000" w:rsidR="00000000" w:rsidRPr="00000000">
        <w:rPr>
          <w:rtl w:val="0"/>
        </w:rPr>
        <w:t xml:space="preserve">)</w:t>
        <w:br w:type="textWrapping"/>
        <w:t xml:space="preserve">    • </w:t>
      </w:r>
      <w:r w:rsidDel="00000000" w:rsidR="00000000" w:rsidRPr="00000000">
        <w:rPr>
          <w:rtl w:val="0"/>
        </w:rPr>
        <w:t xml:space="preserve">Exodus</w:t>
      </w:r>
      <w:r w:rsidDel="00000000" w:rsidR="00000000" w:rsidRPr="00000000">
        <w:rPr>
          <w:rtl w:val="0"/>
        </w:rPr>
        <w:t xml:space="preserve"> 23:20-21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Yahusha</w:t>
      </w:r>
      <w:r w:rsidDel="00000000" w:rsidR="00000000" w:rsidRPr="00000000">
        <w:rPr>
          <w:rtl w:val="0"/>
        </w:rPr>
        <w:t xml:space="preserve"> </w:t>
      </w:r>
      <w:r w:rsidDel="00000000" w:rsidR="00000000" w:rsidRPr="00000000">
        <w:rPr>
          <w:rtl w:val="0"/>
        </w:rPr>
        <w:t xml:space="preserve">contains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actual</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fulfilling</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requirement</w:t>
      </w:r>
      <w:r w:rsidDel="00000000" w:rsidR="00000000" w:rsidRPr="00000000">
        <w:rPr>
          <w:rtl w:val="0"/>
        </w:rPr>
        <w:br w:type="textWrapping"/>
        <w:t xml:space="preserve">    • </w:t>
      </w:r>
      <w:r w:rsidDel="00000000" w:rsidR="00000000" w:rsidRPr="00000000">
        <w:rPr>
          <w:rtl w:val="0"/>
        </w:rPr>
        <w:t xml:space="preserve">Acts</w:t>
      </w:r>
      <w:r w:rsidDel="00000000" w:rsidR="00000000" w:rsidRPr="00000000">
        <w:rPr>
          <w:rtl w:val="0"/>
        </w:rPr>
        <w:t xml:space="preserve"> 4:12 –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must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saved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matches</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Yahusha</w:t>
      </w:r>
      <w:r w:rsidDel="00000000" w:rsidR="00000000" w:rsidRPr="00000000">
        <w:rPr>
          <w:rtl w:val="0"/>
        </w:rPr>
        <w:t xml:space="preserve">.</w:t>
        <w:br w:type="textWrapping"/>
        <w:br w:type="textWrapping"/>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appears</w:t>
      </w:r>
      <w:r w:rsidDel="00000000" w:rsidR="00000000" w:rsidRPr="00000000">
        <w:rPr>
          <w:rtl w:val="0"/>
        </w:rPr>
        <w:t xml:space="preserve"> </w:t>
      </w:r>
      <w:r w:rsidDel="00000000" w:rsidR="00000000" w:rsidRPr="00000000">
        <w:rPr>
          <w:rtl w:val="0"/>
        </w:rPr>
        <w:t xml:space="preserve">encoded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ELS</w:t>
      </w:r>
      <w:r w:rsidDel="00000000" w:rsidR="00000000" w:rsidRPr="00000000">
        <w:rPr>
          <w:rtl w:val="0"/>
        </w:rPr>
        <w:t xml:space="preserve"> (</w:t>
      </w:r>
      <w:r w:rsidDel="00000000" w:rsidR="00000000" w:rsidRPr="00000000">
        <w:rPr>
          <w:rtl w:val="0"/>
        </w:rPr>
        <w:t xml:space="preserve">Equidistant</w:t>
      </w:r>
      <w:r w:rsidDel="00000000" w:rsidR="00000000" w:rsidRPr="00000000">
        <w:rPr>
          <w:rtl w:val="0"/>
        </w:rPr>
        <w:t xml:space="preserve"> </w:t>
      </w:r>
      <w:r w:rsidDel="00000000" w:rsidR="00000000" w:rsidRPr="00000000">
        <w:rPr>
          <w:rtl w:val="0"/>
        </w:rPr>
        <w:t xml:space="preserve">Letter</w:t>
      </w:r>
      <w:r w:rsidDel="00000000" w:rsidR="00000000" w:rsidRPr="00000000">
        <w:rPr>
          <w:rtl w:val="0"/>
        </w:rPr>
        <w:t xml:space="preserve"> </w:t>
      </w:r>
      <w:r w:rsidDel="00000000" w:rsidR="00000000" w:rsidRPr="00000000">
        <w:rPr>
          <w:rtl w:val="0"/>
        </w:rPr>
        <w:t xml:space="preserve">Sequencing</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 </w:t>
      </w:r>
      <w:r w:rsidDel="00000000" w:rsidR="00000000" w:rsidRPr="00000000">
        <w:rPr>
          <w:rtl w:val="0"/>
        </w:rPr>
        <w:t xml:space="preserve">significance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Deuteronomy</w:t>
      </w:r>
      <w:r w:rsidDel="00000000" w:rsidR="00000000" w:rsidRPr="00000000">
        <w:rPr>
          <w:rtl w:val="0"/>
        </w:rPr>
        <w:t xml:space="preserve"> 18:15 (</w:t>
      </w:r>
      <w:r w:rsidDel="00000000" w:rsidR="00000000" w:rsidRPr="00000000">
        <w:rPr>
          <w:rtl w:val="0"/>
        </w:rPr>
        <w:t xml:space="preserve">skip</w:t>
      </w:r>
      <w:r w:rsidDel="00000000" w:rsidR="00000000" w:rsidRPr="00000000">
        <w:rPr>
          <w:rtl w:val="0"/>
        </w:rPr>
        <w:t xml:space="preserve">-49), </w:t>
      </w:r>
      <w:r w:rsidDel="00000000" w:rsidR="00000000" w:rsidRPr="00000000">
        <w:rPr>
          <w:rtl w:val="0"/>
        </w:rPr>
        <w:t xml:space="preserve">Genesis</w:t>
      </w:r>
      <w:r w:rsidDel="00000000" w:rsidR="00000000" w:rsidRPr="00000000">
        <w:rPr>
          <w:rtl w:val="0"/>
        </w:rPr>
        <w:t xml:space="preserve"> 1 (</w:t>
      </w:r>
      <w:r w:rsidDel="00000000" w:rsidR="00000000" w:rsidRPr="00000000">
        <w:rPr>
          <w:rtl w:val="0"/>
        </w:rPr>
        <w:t xml:space="preserve">skip</w:t>
      </w:r>
      <w:r w:rsidDel="00000000" w:rsidR="00000000" w:rsidRPr="00000000">
        <w:rPr>
          <w:rtl w:val="0"/>
        </w:rPr>
        <w:t xml:space="preserve">-777),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passages</w:t>
      </w:r>
      <w:r w:rsidDel="00000000" w:rsidR="00000000" w:rsidRPr="00000000">
        <w:rPr>
          <w:rtl w:val="0"/>
        </w:rPr>
        <w:t xml:space="preserve">—</w:t>
      </w:r>
      <w:r w:rsidDel="00000000" w:rsidR="00000000" w:rsidRPr="00000000">
        <w:rPr>
          <w:rtl w:val="0"/>
        </w:rPr>
        <w:t xml:space="preserve">further</w:t>
      </w:r>
      <w:r w:rsidDel="00000000" w:rsidR="00000000" w:rsidRPr="00000000">
        <w:rPr>
          <w:rtl w:val="0"/>
        </w:rPr>
        <w:t xml:space="preserve"> </w:t>
      </w:r>
      <w:r w:rsidDel="00000000" w:rsidR="00000000" w:rsidRPr="00000000">
        <w:rPr>
          <w:rtl w:val="0"/>
        </w:rPr>
        <w:t xml:space="preserve">confirming</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origin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intentional</w:t>
      </w:r>
      <w:r w:rsidDel="00000000" w:rsidR="00000000" w:rsidRPr="00000000">
        <w:rPr>
          <w:rtl w:val="0"/>
        </w:rPr>
        <w:t xml:space="preserve"> </w:t>
      </w:r>
      <w:r w:rsidDel="00000000" w:rsidR="00000000" w:rsidRPr="00000000">
        <w:rPr>
          <w:rtl w:val="0"/>
        </w:rPr>
        <w:t xml:space="preserve">encoding</w:t>
      </w:r>
      <w:r w:rsidDel="00000000" w:rsidR="00000000" w:rsidRPr="00000000">
        <w:rPr>
          <w:rtl w:val="0"/>
        </w:rPr>
        <w:t xml:space="preserve">.</w:t>
      </w:r>
    </w:p>
    <w:p w:rsidR="00000000" w:rsidDel="00000000" w:rsidP="00000000" w:rsidRDefault="00000000" w:rsidRPr="00000000" w14:paraId="00000015">
      <w:pPr>
        <w:pStyle w:val="Heading2"/>
        <w:rPr/>
      </w:pPr>
      <w:r w:rsidDel="00000000" w:rsidR="00000000" w:rsidRPr="00000000">
        <w:rPr>
          <w:rtl w:val="0"/>
        </w:rPr>
        <w:t xml:space="preserve">Section 6 – Counterfeit Forms: Jesus, Yeshua, Yehoshua</w:t>
      </w:r>
    </w:p>
    <w:p w:rsidR="00000000" w:rsidDel="00000000" w:rsidP="00000000" w:rsidRDefault="00000000" w:rsidRPr="00000000" w14:paraId="00000016">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modern</w:t>
      </w:r>
      <w:r w:rsidDel="00000000" w:rsidR="00000000" w:rsidRPr="00000000">
        <w:rPr>
          <w:rtl w:val="0"/>
        </w:rPr>
        <w:t xml:space="preserve"> </w:t>
      </w:r>
      <w:r w:rsidDel="00000000" w:rsidR="00000000" w:rsidRPr="00000000">
        <w:rPr>
          <w:rtl w:val="0"/>
        </w:rPr>
        <w:t xml:space="preserve">forms</w:t>
      </w:r>
      <w:r w:rsidDel="00000000" w:rsidR="00000000" w:rsidRPr="00000000">
        <w:rPr>
          <w:rtl w:val="0"/>
        </w:rPr>
        <w:t xml:space="preserve"> “</w:t>
      </w:r>
      <w:r w:rsidDel="00000000" w:rsidR="00000000" w:rsidRPr="00000000">
        <w:rPr>
          <w:rtl w:val="0"/>
        </w:rPr>
        <w:t xml:space="preserve">Jesus</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Yehoshua</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represent</w:t>
      </w:r>
      <w:r w:rsidDel="00000000" w:rsidR="00000000" w:rsidRPr="00000000">
        <w:rPr>
          <w:rtl w:val="0"/>
        </w:rPr>
        <w:t xml:space="preserve"> </w:t>
      </w:r>
      <w:r w:rsidDel="00000000" w:rsidR="00000000" w:rsidRPr="00000000">
        <w:rPr>
          <w:rtl w:val="0"/>
        </w:rPr>
        <w:t xml:space="preserve">deviations</w:t>
      </w:r>
      <w:r w:rsidDel="00000000" w:rsidR="00000000" w:rsidRPr="00000000">
        <w:rPr>
          <w:rtl w:val="0"/>
        </w:rPr>
        <w:t xml:space="preserve">—</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deliberate</w:t>
      </w:r>
      <w:r w:rsidDel="00000000" w:rsidR="00000000" w:rsidRPr="00000000">
        <w:rPr>
          <w:rtl w:val="0"/>
        </w:rPr>
        <w:t xml:space="preserve">, </w:t>
      </w:r>
      <w:r w:rsidDel="00000000" w:rsidR="00000000" w:rsidRPr="00000000">
        <w:rPr>
          <w:rtl w:val="0"/>
        </w:rPr>
        <w:t xml:space="preserve">others</w:t>
      </w:r>
      <w:r w:rsidDel="00000000" w:rsidR="00000000" w:rsidRPr="00000000">
        <w:rPr>
          <w:rtl w:val="0"/>
        </w:rPr>
        <w:t xml:space="preserve"> </w:t>
      </w:r>
      <w:r w:rsidDel="00000000" w:rsidR="00000000" w:rsidRPr="00000000">
        <w:rPr>
          <w:rtl w:val="0"/>
        </w:rPr>
        <w:t xml:space="preserve">gradual</w:t>
      </w:r>
      <w:r w:rsidDel="00000000" w:rsidR="00000000" w:rsidRPr="00000000">
        <w:rPr>
          <w:rtl w:val="0"/>
        </w:rPr>
        <w:t xml:space="preserve">—</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original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Yahusha</w:t>
      </w:r>
      <w:r w:rsidDel="00000000" w:rsidR="00000000" w:rsidRPr="00000000">
        <w:rPr>
          <w:rtl w:val="0"/>
        </w:rPr>
        <w:t xml:space="preserve">.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emerged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historical</w:t>
      </w:r>
      <w:r w:rsidDel="00000000" w:rsidR="00000000" w:rsidRPr="00000000">
        <w:rPr>
          <w:rtl w:val="0"/>
        </w:rPr>
        <w:t xml:space="preserve">, </w:t>
      </w:r>
      <w:r w:rsidDel="00000000" w:rsidR="00000000" w:rsidRPr="00000000">
        <w:rPr>
          <w:rtl w:val="0"/>
        </w:rPr>
        <w:t xml:space="preserve">linguistic</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religious</w:t>
      </w:r>
      <w:r w:rsidDel="00000000" w:rsidR="00000000" w:rsidRPr="00000000">
        <w:rPr>
          <w:rtl w:val="0"/>
        </w:rPr>
        <w:t xml:space="preserve"> </w:t>
      </w:r>
      <w:r w:rsidDel="00000000" w:rsidR="00000000" w:rsidRPr="00000000">
        <w:rPr>
          <w:rtl w:val="0"/>
        </w:rPr>
        <w:t xml:space="preserve">pressures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aimed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obscure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replace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identity</w:t>
      </w:r>
      <w:r w:rsidDel="00000000" w:rsidR="00000000" w:rsidRPr="00000000">
        <w:rPr>
          <w:rtl w:val="0"/>
        </w:rPr>
        <w:t xml:space="preserve"> </w:t>
      </w:r>
      <w:r w:rsidDel="00000000" w:rsidR="00000000" w:rsidRPr="00000000">
        <w:rPr>
          <w:rtl w:val="0"/>
        </w:rPr>
        <w:t xml:space="preserve">embedded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br w:type="textWrapping"/>
        <w:br w:type="textWrapping"/>
        <w:t xml:space="preserve">1. “</w:t>
      </w:r>
      <w:r w:rsidDel="00000000" w:rsidR="00000000" w:rsidRPr="00000000">
        <w:rPr>
          <w:rtl w:val="0"/>
        </w:rPr>
        <w:t xml:space="preserve">Jesus</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Greek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Latin</w:t>
      </w:r>
      <w:r w:rsidDel="00000000" w:rsidR="00000000" w:rsidRPr="00000000">
        <w:rPr>
          <w:rtl w:val="0"/>
        </w:rPr>
        <w:t xml:space="preserve"> </w:t>
      </w:r>
      <w:r w:rsidDel="00000000" w:rsidR="00000000" w:rsidRPr="00000000">
        <w:rPr>
          <w:rtl w:val="0"/>
        </w:rPr>
        <w:t xml:space="preserve">Derivative</w:t>
      </w:r>
      <w:r w:rsidDel="00000000" w:rsidR="00000000" w:rsidRPr="00000000">
        <w:rPr>
          <w:rtl w:val="0"/>
        </w:rPr>
        <w:br w:type="textWrapping"/>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English</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Jesus</w:t>
      </w:r>
      <w:r w:rsidDel="00000000" w:rsidR="00000000" w:rsidRPr="00000000">
        <w:rPr>
          <w:rtl w:val="0"/>
        </w:rPr>
        <w:t xml:space="preserve">” </w:t>
      </w:r>
      <w:r w:rsidDel="00000000" w:rsidR="00000000" w:rsidRPr="00000000">
        <w:rPr>
          <w:rtl w:val="0"/>
        </w:rPr>
        <w:t xml:space="preserve">derives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Latin</w:t>
      </w:r>
      <w:r w:rsidDel="00000000" w:rsidR="00000000" w:rsidRPr="00000000">
        <w:rPr>
          <w:rtl w:val="0"/>
        </w:rPr>
        <w:t xml:space="preserve"> “</w:t>
      </w:r>
      <w:r w:rsidDel="00000000" w:rsidR="00000000" w:rsidRPr="00000000">
        <w:rPr>
          <w:rtl w:val="0"/>
        </w:rPr>
        <w:t xml:space="preserve">Iesus</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itself</w:t>
      </w:r>
      <w:r w:rsidDel="00000000" w:rsidR="00000000" w:rsidRPr="00000000">
        <w:rPr>
          <w:rtl w:val="0"/>
        </w:rPr>
        <w:t xml:space="preserve"> </w:t>
      </w:r>
      <w:r w:rsidDel="00000000" w:rsidR="00000000" w:rsidRPr="00000000">
        <w:rPr>
          <w:rtl w:val="0"/>
        </w:rPr>
        <w:t xml:space="preserve">comes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Greek</w:t>
      </w:r>
      <w:r w:rsidDel="00000000" w:rsidR="00000000" w:rsidRPr="00000000">
        <w:rPr>
          <w:rtl w:val="0"/>
        </w:rPr>
        <w:t xml:space="preserve"> “</w:t>
      </w:r>
      <w:r w:rsidDel="00000000" w:rsidR="00000000" w:rsidRPr="00000000">
        <w:rPr>
          <w:rtl w:val="0"/>
        </w:rPr>
        <w:t xml:space="preserve">Iēsous</w:t>
      </w:r>
      <w:r w:rsidDel="00000000" w:rsidR="00000000" w:rsidRPr="00000000">
        <w:rPr>
          <w:rtl w:val="0"/>
        </w:rPr>
        <w:t xml:space="preserve">” (</w:t>
      </w:r>
      <w:r w:rsidDel="00000000" w:rsidR="00000000" w:rsidRPr="00000000">
        <w:rPr>
          <w:rtl w:val="0"/>
        </w:rPr>
        <w:t xml:space="preserve">Ιησους</w:t>
      </w:r>
      <w:r w:rsidDel="00000000" w:rsidR="00000000" w:rsidRPr="00000000">
        <w:rPr>
          <w:rtl w:val="0"/>
        </w:rPr>
        <w:t xml:space="preserve">). </w:t>
      </w:r>
      <w:r w:rsidDel="00000000" w:rsidR="00000000" w:rsidRPr="00000000">
        <w:rPr>
          <w:rtl w:val="0"/>
        </w:rPr>
        <w:t xml:space="preserve">Greek</w:t>
      </w:r>
      <w:r w:rsidDel="00000000" w:rsidR="00000000" w:rsidRPr="00000000">
        <w:rPr>
          <w:rtl w:val="0"/>
        </w:rPr>
        <w:t xml:space="preserve">, </w:t>
      </w:r>
      <w:r w:rsidDel="00000000" w:rsidR="00000000" w:rsidRPr="00000000">
        <w:rPr>
          <w:rtl w:val="0"/>
        </w:rPr>
        <w:t xml:space="preserve">lacking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w:t>
      </w:r>
      <w:r w:rsidDel="00000000" w:rsidR="00000000" w:rsidRPr="00000000">
        <w:rPr>
          <w:rtl w:val="0"/>
        </w:rPr>
        <w:t xml:space="preserve">” (</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sound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w:t>
      </w:r>
      <w:r w:rsidDel="00000000" w:rsidR="00000000" w:rsidRPr="00000000">
        <w:rPr>
          <w:rtl w:val="0"/>
        </w:rPr>
        <w:t xml:space="preserve">” (</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end</w:t>
      </w:r>
      <w:r w:rsidDel="00000000" w:rsidR="00000000" w:rsidRPr="00000000">
        <w:rPr>
          <w:rtl w:val="0"/>
        </w:rPr>
        <w:t xml:space="preserve">, </w:t>
      </w:r>
      <w:r w:rsidDel="00000000" w:rsidR="00000000" w:rsidRPr="00000000">
        <w:rPr>
          <w:rtl w:val="0"/>
        </w:rPr>
        <w:t xml:space="preserve">reshaped</w:t>
      </w:r>
      <w:r w:rsidDel="00000000" w:rsidR="00000000" w:rsidRPr="00000000">
        <w:rPr>
          <w:rtl w:val="0"/>
        </w:rPr>
        <w:t xml:space="preserve"> </w:t>
      </w:r>
      <w:r w:rsidDel="00000000" w:rsidR="00000000" w:rsidRPr="00000000">
        <w:rPr>
          <w:rtl w:val="0"/>
        </w:rPr>
        <w:t xml:space="preserve">Yahusha</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form</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removed</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transition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Yahusha</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Iēsous</w:t>
      </w:r>
      <w:r w:rsidDel="00000000" w:rsidR="00000000" w:rsidRPr="00000000">
        <w:rPr>
          <w:rtl w:val="0"/>
        </w:rPr>
        <w:t xml:space="preserve">” </w:t>
      </w:r>
      <w:r w:rsidDel="00000000" w:rsidR="00000000" w:rsidRPr="00000000">
        <w:rPr>
          <w:rtl w:val="0"/>
        </w:rPr>
        <w:t xml:space="preserve">effectively</w:t>
      </w:r>
      <w:r w:rsidDel="00000000" w:rsidR="00000000" w:rsidRPr="00000000">
        <w:rPr>
          <w:rtl w:val="0"/>
        </w:rPr>
        <w:t xml:space="preserve"> </w:t>
      </w:r>
      <w:r w:rsidDel="00000000" w:rsidR="00000000" w:rsidRPr="00000000">
        <w:rPr>
          <w:rtl w:val="0"/>
        </w:rPr>
        <w:t xml:space="preserve">erased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covenantal</w:t>
      </w:r>
      <w:r w:rsidDel="00000000" w:rsidR="00000000" w:rsidRPr="00000000">
        <w:rPr>
          <w:rtl w:val="0"/>
        </w:rPr>
        <w:t xml:space="preserve"> </w:t>
      </w:r>
      <w:r w:rsidDel="00000000" w:rsidR="00000000" w:rsidRPr="00000000">
        <w:rPr>
          <w:rtl w:val="0"/>
        </w:rPr>
        <w:t xml:space="preserve">identity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replaced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Hellenized</w:t>
      </w:r>
      <w:r w:rsidDel="00000000" w:rsidR="00000000" w:rsidRPr="00000000">
        <w:rPr>
          <w:rtl w:val="0"/>
        </w:rPr>
        <w:t xml:space="preserve"> </w:t>
      </w:r>
      <w:r w:rsidDel="00000000" w:rsidR="00000000" w:rsidRPr="00000000">
        <w:rPr>
          <w:rtl w:val="0"/>
        </w:rPr>
        <w:t xml:space="preserve">label</w:t>
      </w:r>
      <w:r w:rsidDel="00000000" w:rsidR="00000000" w:rsidRPr="00000000">
        <w:rPr>
          <w:rtl w:val="0"/>
        </w:rPr>
        <w:t xml:space="preserve"> </w:t>
      </w:r>
      <w:r w:rsidDel="00000000" w:rsidR="00000000" w:rsidRPr="00000000">
        <w:rPr>
          <w:rtl w:val="0"/>
        </w:rPr>
        <w:t xml:space="preserve">devoid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linguistic</w:t>
      </w:r>
      <w:r w:rsidDel="00000000" w:rsidR="00000000" w:rsidRPr="00000000">
        <w:rPr>
          <w:rtl w:val="0"/>
        </w:rPr>
        <w:t xml:space="preserve"> </w:t>
      </w:r>
      <w:r w:rsidDel="00000000" w:rsidR="00000000" w:rsidRPr="00000000">
        <w:rPr>
          <w:rtl w:val="0"/>
        </w:rPr>
        <w:t xml:space="preserve">integrity</w:t>
      </w:r>
      <w:r w:rsidDel="00000000" w:rsidR="00000000" w:rsidRPr="00000000">
        <w:rPr>
          <w:rtl w:val="0"/>
        </w:rPr>
        <w:t xml:space="preserve">.</w:t>
        <w:br w:type="textWrapping"/>
        <w:br w:type="textWrapping"/>
        <w:t xml:space="preserve">2. “</w:t>
      </w:r>
      <w:r w:rsidDel="00000000" w:rsidR="00000000" w:rsidRPr="00000000">
        <w:rPr>
          <w:rtl w:val="0"/>
        </w:rPr>
        <w:t xml:space="preserve">Yeshua</w:t>
      </w:r>
      <w:r w:rsidDel="00000000" w:rsidR="00000000" w:rsidRPr="00000000">
        <w:rPr>
          <w:rtl w:val="0"/>
        </w:rPr>
        <w:t xml:space="preserve">” – </w:t>
      </w:r>
      <w:r w:rsidDel="00000000" w:rsidR="00000000" w:rsidRPr="00000000">
        <w:rPr>
          <w:rtl w:val="0"/>
        </w:rPr>
        <w:t xml:space="preserve">Truncated</w:t>
      </w:r>
      <w:r w:rsidDel="00000000" w:rsidR="00000000" w:rsidRPr="00000000">
        <w:rPr>
          <w:rtl w:val="0"/>
        </w:rPr>
        <w:t xml:space="preserve"> </w:t>
      </w:r>
      <w:r w:rsidDel="00000000" w:rsidR="00000000" w:rsidRPr="00000000">
        <w:rPr>
          <w:rtl w:val="0"/>
        </w:rPr>
        <w:t xml:space="preserve">Rabbinic</w:t>
      </w:r>
      <w:r w:rsidDel="00000000" w:rsidR="00000000" w:rsidRPr="00000000">
        <w:rPr>
          <w:rtl w:val="0"/>
        </w:rPr>
        <w:t xml:space="preserve"> </w:t>
      </w:r>
      <w:r w:rsidDel="00000000" w:rsidR="00000000" w:rsidRPr="00000000">
        <w:rPr>
          <w:rtl w:val="0"/>
        </w:rPr>
        <w:t xml:space="preserve">Form</w:t>
      </w:r>
      <w:r w:rsidDel="00000000" w:rsidR="00000000" w:rsidRPr="00000000">
        <w:rPr>
          <w:rtl w:val="0"/>
        </w:rPr>
        <w:br w:type="textWrapping"/>
        <w:t xml:space="preserve">“</w:t>
      </w:r>
      <w:r w:rsidDel="00000000" w:rsidR="00000000" w:rsidRPr="00000000">
        <w:rPr>
          <w:rtl w:val="0"/>
        </w:rPr>
        <w:t xml:space="preserve">Yeshua</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shortened</w:t>
      </w:r>
      <w:r w:rsidDel="00000000" w:rsidR="00000000" w:rsidRPr="00000000">
        <w:rPr>
          <w:rtl w:val="0"/>
        </w:rPr>
        <w:t xml:space="preserve"> </w:t>
      </w:r>
      <w:r w:rsidDel="00000000" w:rsidR="00000000" w:rsidRPr="00000000">
        <w:rPr>
          <w:rtl w:val="0"/>
        </w:rPr>
        <w:t xml:space="preserve">post</w:t>
      </w:r>
      <w:r w:rsidDel="00000000" w:rsidR="00000000" w:rsidRPr="00000000">
        <w:rPr>
          <w:rtl w:val="0"/>
        </w:rPr>
        <w:t xml:space="preserve">-</w:t>
      </w:r>
      <w:r w:rsidDel="00000000" w:rsidR="00000000" w:rsidRPr="00000000">
        <w:rPr>
          <w:rtl w:val="0"/>
        </w:rPr>
        <w:t xml:space="preserve">exilic</w:t>
      </w:r>
      <w:r w:rsidDel="00000000" w:rsidR="00000000" w:rsidRPr="00000000">
        <w:rPr>
          <w:rtl w:val="0"/>
        </w:rPr>
        <w:t xml:space="preserve"> </w:t>
      </w:r>
      <w:r w:rsidDel="00000000" w:rsidR="00000000" w:rsidRPr="00000000">
        <w:rPr>
          <w:rtl w:val="0"/>
        </w:rPr>
        <w:t xml:space="preserve">form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Yehoshua</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occasionally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Aramaic</w:t>
      </w:r>
      <w:r w:rsidDel="00000000" w:rsidR="00000000" w:rsidRPr="00000000">
        <w:rPr>
          <w:rtl w:val="0"/>
        </w:rPr>
        <w:t xml:space="preserve"> </w:t>
      </w:r>
      <w:r w:rsidDel="00000000" w:rsidR="00000000" w:rsidRPr="00000000">
        <w:rPr>
          <w:rtl w:val="0"/>
        </w:rPr>
        <w:t xml:space="preserve">texts</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still</w:t>
      </w:r>
      <w:r w:rsidDel="00000000" w:rsidR="00000000" w:rsidRPr="00000000">
        <w:rPr>
          <w:rtl w:val="0"/>
        </w:rPr>
        <w:t xml:space="preserve"> </w:t>
      </w:r>
      <w:r w:rsidDel="00000000" w:rsidR="00000000" w:rsidRPr="00000000">
        <w:rPr>
          <w:rtl w:val="0"/>
        </w:rPr>
        <w:t xml:space="preserve">somewhat</w:t>
      </w:r>
      <w:r w:rsidDel="00000000" w:rsidR="00000000" w:rsidRPr="00000000">
        <w:rPr>
          <w:rtl w:val="0"/>
        </w:rPr>
        <w:t xml:space="preserve"> </w:t>
      </w:r>
      <w:r w:rsidDel="00000000" w:rsidR="00000000" w:rsidRPr="00000000">
        <w:rPr>
          <w:rtl w:val="0"/>
        </w:rPr>
        <w:t xml:space="preserve">related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omits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prefix</w:t>
      </w:r>
      <w:r w:rsidDel="00000000" w:rsidR="00000000" w:rsidRPr="00000000">
        <w:rPr>
          <w:rtl w:val="0"/>
        </w:rPr>
        <w:t xml:space="preserve"> “</w:t>
      </w:r>
      <w:r w:rsidDel="00000000" w:rsidR="00000000" w:rsidRPr="00000000">
        <w:rPr>
          <w:rtl w:val="0"/>
        </w:rPr>
        <w:t xml:space="preserve">Yahu</w:t>
      </w:r>
      <w:r w:rsidDel="00000000" w:rsidR="00000000" w:rsidRPr="00000000">
        <w:rPr>
          <w:rtl w:val="0"/>
        </w:rPr>
        <w:t xml:space="preserve">,” </w:t>
      </w:r>
      <w:r w:rsidDel="00000000" w:rsidR="00000000" w:rsidRPr="00000000">
        <w:rPr>
          <w:rtl w:val="0"/>
        </w:rPr>
        <w:t xml:space="preserve">stripping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connection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form</w:t>
      </w:r>
      <w:r w:rsidDel="00000000" w:rsidR="00000000" w:rsidRPr="00000000">
        <w:rPr>
          <w:rtl w:val="0"/>
        </w:rPr>
        <w:t xml:space="preserve"> </w:t>
      </w:r>
      <w:r w:rsidDel="00000000" w:rsidR="00000000" w:rsidRPr="00000000">
        <w:rPr>
          <w:rtl w:val="0"/>
        </w:rPr>
        <w:t xml:space="preserve">favored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rabbinic</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Second</w:t>
      </w:r>
      <w:r w:rsidDel="00000000" w:rsidR="00000000" w:rsidRPr="00000000">
        <w:rPr>
          <w:rtl w:val="0"/>
        </w:rPr>
        <w:t xml:space="preserve"> </w:t>
      </w:r>
      <w:r w:rsidDel="00000000" w:rsidR="00000000" w:rsidRPr="00000000">
        <w:rPr>
          <w:rtl w:val="0"/>
        </w:rPr>
        <w:t xml:space="preserve">Temple</w:t>
      </w:r>
      <w:r w:rsidDel="00000000" w:rsidR="00000000" w:rsidRPr="00000000">
        <w:rPr>
          <w:rtl w:val="0"/>
        </w:rPr>
        <w:t xml:space="preserve"> </w:t>
      </w:r>
      <w:r w:rsidDel="00000000" w:rsidR="00000000" w:rsidRPr="00000000">
        <w:rPr>
          <w:rtl w:val="0"/>
        </w:rPr>
        <w:t xml:space="preserve">Jewish</w:t>
      </w:r>
      <w:r w:rsidDel="00000000" w:rsidR="00000000" w:rsidRPr="00000000">
        <w:rPr>
          <w:rtl w:val="0"/>
        </w:rPr>
        <w:t xml:space="preserve"> </w:t>
      </w:r>
      <w:r w:rsidDel="00000000" w:rsidR="00000000" w:rsidRPr="00000000">
        <w:rPr>
          <w:rtl w:val="0"/>
        </w:rPr>
        <w:t xml:space="preserve">contexts</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increasingly</w:t>
      </w:r>
      <w:r w:rsidDel="00000000" w:rsidR="00000000" w:rsidRPr="00000000">
        <w:rPr>
          <w:rtl w:val="0"/>
        </w:rPr>
        <w:t xml:space="preserve"> </w:t>
      </w:r>
      <w:r w:rsidDel="00000000" w:rsidR="00000000" w:rsidRPr="00000000">
        <w:rPr>
          <w:rtl w:val="0"/>
        </w:rPr>
        <w:t xml:space="preserve">suppressed</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scholars</w:t>
      </w:r>
      <w:r w:rsidDel="00000000" w:rsidR="00000000" w:rsidRPr="00000000">
        <w:rPr>
          <w:rtl w:val="0"/>
        </w:rPr>
        <w:t xml:space="preserve"> </w:t>
      </w:r>
      <w:r w:rsidDel="00000000" w:rsidR="00000000" w:rsidRPr="00000000">
        <w:rPr>
          <w:rtl w:val="0"/>
        </w:rPr>
        <w:t xml:space="preserve">believe</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intentional</w:t>
      </w:r>
      <w:r w:rsidDel="00000000" w:rsidR="00000000" w:rsidRPr="00000000">
        <w:rPr>
          <w:rtl w:val="0"/>
        </w:rPr>
        <w:t xml:space="preserve"> </w:t>
      </w:r>
      <w:r w:rsidDel="00000000" w:rsidR="00000000" w:rsidRPr="00000000">
        <w:rPr>
          <w:rtl w:val="0"/>
        </w:rPr>
        <w:t xml:space="preserve">abbreviation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comply</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bans</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vocalizing</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br w:type="textWrapping"/>
        <w:br w:type="textWrapping"/>
        <w:t xml:space="preserve">3. “</w:t>
      </w:r>
      <w:r w:rsidDel="00000000" w:rsidR="00000000" w:rsidRPr="00000000">
        <w:rPr>
          <w:rtl w:val="0"/>
        </w:rPr>
        <w:t xml:space="preserve">Yehoshua</w:t>
      </w:r>
      <w:r w:rsidDel="00000000" w:rsidR="00000000" w:rsidRPr="00000000">
        <w:rPr>
          <w:rtl w:val="0"/>
        </w:rPr>
        <w:t xml:space="preserve">” – </w:t>
      </w:r>
      <w:r w:rsidDel="00000000" w:rsidR="00000000" w:rsidRPr="00000000">
        <w:rPr>
          <w:rtl w:val="0"/>
        </w:rPr>
        <w:t xml:space="preserve">Masoretic</w:t>
      </w:r>
      <w:r w:rsidDel="00000000" w:rsidR="00000000" w:rsidRPr="00000000">
        <w:rPr>
          <w:rtl w:val="0"/>
        </w:rPr>
        <w:t xml:space="preserve"> </w:t>
      </w:r>
      <w:r w:rsidDel="00000000" w:rsidR="00000000" w:rsidRPr="00000000">
        <w:rPr>
          <w:rtl w:val="0"/>
        </w:rPr>
        <w:t xml:space="preserve">Vowel</w:t>
      </w:r>
      <w:r w:rsidDel="00000000" w:rsidR="00000000" w:rsidRPr="00000000">
        <w:rPr>
          <w:rtl w:val="0"/>
        </w:rPr>
        <w:t xml:space="preserve"> </w:t>
      </w:r>
      <w:r w:rsidDel="00000000" w:rsidR="00000000" w:rsidRPr="00000000">
        <w:rPr>
          <w:rtl w:val="0"/>
        </w:rPr>
        <w:t xml:space="preserve">Alteration</w:t>
      </w:r>
      <w:r w:rsidDel="00000000" w:rsidR="00000000" w:rsidRPr="00000000">
        <w:rPr>
          <w:rtl w:val="0"/>
        </w:rPr>
        <w:br w:type="textWrapping"/>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Masoretic</w:t>
      </w:r>
      <w:r w:rsidDel="00000000" w:rsidR="00000000" w:rsidRPr="00000000">
        <w:rPr>
          <w:rtl w:val="0"/>
        </w:rPr>
        <w:t xml:space="preserve"> </w:t>
      </w:r>
      <w:r w:rsidDel="00000000" w:rsidR="00000000" w:rsidRPr="00000000">
        <w:rPr>
          <w:rtl w:val="0"/>
        </w:rPr>
        <w:t xml:space="preserve">form</w:t>
      </w:r>
      <w:r w:rsidDel="00000000" w:rsidR="00000000" w:rsidRPr="00000000">
        <w:rPr>
          <w:rtl w:val="0"/>
        </w:rPr>
        <w:t xml:space="preserve"> “</w:t>
      </w:r>
      <w:r w:rsidDel="00000000" w:rsidR="00000000" w:rsidRPr="00000000">
        <w:rPr>
          <w:rtl w:val="0"/>
        </w:rPr>
        <w:t xml:space="preserve">Yehoshua</w:t>
      </w:r>
      <w:r w:rsidDel="00000000" w:rsidR="00000000" w:rsidRPr="00000000">
        <w:rPr>
          <w:rtl w:val="0"/>
        </w:rPr>
        <w:t xml:space="preserve">” </w:t>
      </w:r>
      <w:r w:rsidDel="00000000" w:rsidR="00000000" w:rsidRPr="00000000">
        <w:rPr>
          <w:rtl w:val="0"/>
        </w:rPr>
        <w:t xml:space="preserve">stems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added</w:t>
      </w:r>
      <w:r w:rsidDel="00000000" w:rsidR="00000000" w:rsidRPr="00000000">
        <w:rPr>
          <w:rtl w:val="0"/>
        </w:rPr>
        <w:t xml:space="preserve"> </w:t>
      </w:r>
      <w:r w:rsidDel="00000000" w:rsidR="00000000" w:rsidRPr="00000000">
        <w:rPr>
          <w:rtl w:val="0"/>
        </w:rPr>
        <w:t xml:space="preserve">vowel</w:t>
      </w:r>
      <w:r w:rsidDel="00000000" w:rsidR="00000000" w:rsidRPr="00000000">
        <w:rPr>
          <w:rtl w:val="0"/>
        </w:rPr>
        <w:t xml:space="preserve"> </w:t>
      </w:r>
      <w:r w:rsidDel="00000000" w:rsidR="00000000" w:rsidRPr="00000000">
        <w:rPr>
          <w:rtl w:val="0"/>
        </w:rPr>
        <w:t xml:space="preserve">points</w:t>
      </w:r>
      <w:r w:rsidDel="00000000" w:rsidR="00000000" w:rsidRPr="00000000">
        <w:rPr>
          <w:rtl w:val="0"/>
        </w:rPr>
        <w:t xml:space="preserve"> </w:t>
      </w:r>
      <w:r w:rsidDel="00000000" w:rsidR="00000000" w:rsidRPr="00000000">
        <w:rPr>
          <w:rtl w:val="0"/>
        </w:rPr>
        <w:t xml:space="preserve">applied</w:t>
      </w:r>
      <w:r w:rsidDel="00000000" w:rsidR="00000000" w:rsidRPr="00000000">
        <w:rPr>
          <w:rtl w:val="0"/>
        </w:rPr>
        <w:t xml:space="preserve"> </w:t>
      </w:r>
      <w:r w:rsidDel="00000000" w:rsidR="00000000" w:rsidRPr="00000000">
        <w:rPr>
          <w:rtl w:val="0"/>
        </w:rPr>
        <w:t xml:space="preserve">centuries</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original</w:t>
      </w:r>
      <w:r w:rsidDel="00000000" w:rsidR="00000000" w:rsidRPr="00000000">
        <w:rPr>
          <w:rtl w:val="0"/>
        </w:rPr>
        <w:t xml:space="preserve"> </w:t>
      </w:r>
      <w:r w:rsidDel="00000000" w:rsidR="00000000" w:rsidRPr="00000000">
        <w:rPr>
          <w:rtl w:val="0"/>
        </w:rPr>
        <w:t xml:space="preserve">scrolls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written</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artificial</w:t>
      </w:r>
      <w:r w:rsidDel="00000000" w:rsidR="00000000" w:rsidRPr="00000000">
        <w:rPr>
          <w:rtl w:val="0"/>
        </w:rPr>
        <w:t xml:space="preserve"> </w:t>
      </w:r>
      <w:r w:rsidDel="00000000" w:rsidR="00000000" w:rsidRPr="00000000">
        <w:rPr>
          <w:rtl w:val="0"/>
        </w:rPr>
        <w:t xml:space="preserve">insertions</w:t>
      </w:r>
      <w:r w:rsidDel="00000000" w:rsidR="00000000" w:rsidRPr="00000000">
        <w:rPr>
          <w:rtl w:val="0"/>
        </w:rPr>
        <w:t xml:space="preserve"> </w:t>
      </w:r>
      <w:r w:rsidDel="00000000" w:rsidR="00000000" w:rsidRPr="00000000">
        <w:rPr>
          <w:rtl w:val="0"/>
        </w:rPr>
        <w:t xml:space="preserve">reflect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theological</w:t>
      </w:r>
      <w:r w:rsidDel="00000000" w:rsidR="00000000" w:rsidRPr="00000000">
        <w:rPr>
          <w:rtl w:val="0"/>
        </w:rPr>
        <w:t xml:space="preserve"> </w:t>
      </w:r>
      <w:r w:rsidDel="00000000" w:rsidR="00000000" w:rsidRPr="00000000">
        <w:rPr>
          <w:rtl w:val="0"/>
        </w:rPr>
        <w:t xml:space="preserve">agenda</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avoid</w:t>
      </w:r>
      <w:r w:rsidDel="00000000" w:rsidR="00000000" w:rsidRPr="00000000">
        <w:rPr>
          <w:rtl w:val="0"/>
        </w:rPr>
        <w:t xml:space="preserve"> </w:t>
      </w:r>
      <w:r w:rsidDel="00000000" w:rsidR="00000000" w:rsidRPr="00000000">
        <w:rPr>
          <w:rtl w:val="0"/>
        </w:rPr>
        <w:t xml:space="preserve">speaking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instead</w:t>
      </w:r>
      <w:r w:rsidDel="00000000" w:rsidR="00000000" w:rsidRPr="00000000">
        <w:rPr>
          <w:rtl w:val="0"/>
        </w:rPr>
        <w:t xml:space="preserve"> </w:t>
      </w:r>
      <w:r w:rsidDel="00000000" w:rsidR="00000000" w:rsidRPr="00000000">
        <w:rPr>
          <w:rtl w:val="0"/>
        </w:rPr>
        <w:t xml:space="preserve">substitute</w:t>
      </w:r>
      <w:r w:rsidDel="00000000" w:rsidR="00000000" w:rsidRPr="00000000">
        <w:rPr>
          <w:rtl w:val="0"/>
        </w:rPr>
        <w:t xml:space="preserve"> “</w:t>
      </w:r>
      <w:r w:rsidDel="00000000" w:rsidR="00000000" w:rsidRPr="00000000">
        <w:rPr>
          <w:rtl w:val="0"/>
        </w:rPr>
        <w:t xml:space="preserve">Adonai</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 </w:t>
      </w:r>
      <w:r w:rsidDel="00000000" w:rsidR="00000000" w:rsidRPr="00000000">
        <w:rPr>
          <w:rtl w:val="0"/>
        </w:rPr>
        <w:t xml:space="preserve">titles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result</w:t>
      </w:r>
      <w:r w:rsidDel="00000000" w:rsidR="00000000" w:rsidRPr="00000000">
        <w:rPr>
          <w:rtl w:val="0"/>
        </w:rPr>
        <w:t xml:space="preserve">, “</w:t>
      </w:r>
      <w:r w:rsidDel="00000000" w:rsidR="00000000" w:rsidRPr="00000000">
        <w:rPr>
          <w:rtl w:val="0"/>
        </w:rPr>
        <w:t xml:space="preserve">Yehoshua</w:t>
      </w:r>
      <w:r w:rsidDel="00000000" w:rsidR="00000000" w:rsidRPr="00000000">
        <w:rPr>
          <w:rtl w:val="0"/>
        </w:rPr>
        <w:t xml:space="preserve">” </w:t>
      </w:r>
      <w:r w:rsidDel="00000000" w:rsidR="00000000" w:rsidRPr="00000000">
        <w:rPr>
          <w:rtl w:val="0"/>
        </w:rPr>
        <w:t xml:space="preserve">incorporates</w:t>
      </w:r>
      <w:r w:rsidDel="00000000" w:rsidR="00000000" w:rsidRPr="00000000">
        <w:rPr>
          <w:rtl w:val="0"/>
        </w:rPr>
        <w:t xml:space="preserve"> “</w:t>
      </w:r>
      <w:r w:rsidDel="00000000" w:rsidR="00000000" w:rsidRPr="00000000">
        <w:rPr>
          <w:rtl w:val="0"/>
        </w:rPr>
        <w:t xml:space="preserve">Yeho</w:t>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censored</w:t>
      </w:r>
      <w:r w:rsidDel="00000000" w:rsidR="00000000" w:rsidRPr="00000000">
        <w:rPr>
          <w:rtl w:val="0"/>
        </w:rPr>
        <w:t xml:space="preserve"> </w:t>
      </w:r>
      <w:r w:rsidDel="00000000" w:rsidR="00000000" w:rsidRPr="00000000">
        <w:rPr>
          <w:rtl w:val="0"/>
        </w:rPr>
        <w:t xml:space="preserve">form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Yahu</w:t>
      </w:r>
      <w:r w:rsidDel="00000000" w:rsidR="00000000" w:rsidRPr="00000000">
        <w:rPr>
          <w:rtl w:val="0"/>
        </w:rPr>
        <w:t xml:space="preserve">”—</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distorts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pure</w:t>
      </w:r>
      <w:r w:rsidDel="00000000" w:rsidR="00000000" w:rsidRPr="00000000">
        <w:rPr>
          <w:rtl w:val="0"/>
        </w:rPr>
        <w:t xml:space="preserve"> </w:t>
      </w:r>
      <w:r w:rsidDel="00000000" w:rsidR="00000000" w:rsidRPr="00000000">
        <w:rPr>
          <w:rtl w:val="0"/>
        </w:rPr>
        <w:t xml:space="preserve">construct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w:t>
        <w:br w:type="textWrapping"/>
        <w:br w:type="textWrapping"/>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Yahusha</w:t>
      </w:r>
      <w:r w:rsidDel="00000000" w:rsidR="00000000" w:rsidRPr="00000000">
        <w:rPr>
          <w:rtl w:val="0"/>
        </w:rPr>
        <w:t xml:space="preserve">” </w:t>
      </w:r>
      <w:r w:rsidDel="00000000" w:rsidR="00000000" w:rsidRPr="00000000">
        <w:rPr>
          <w:rtl w:val="0"/>
        </w:rPr>
        <w:t xml:space="preserve">preserves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full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correct</w:t>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structure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linguistic</w:t>
      </w:r>
      <w:r w:rsidDel="00000000" w:rsidR="00000000" w:rsidRPr="00000000">
        <w:rPr>
          <w:rtl w:val="0"/>
        </w:rPr>
        <w:t xml:space="preserve"> </w:t>
      </w:r>
      <w:r w:rsidDel="00000000" w:rsidR="00000000" w:rsidRPr="00000000">
        <w:rPr>
          <w:rtl w:val="0"/>
        </w:rPr>
        <w:t xml:space="preserve">integrity</w:t>
      </w:r>
      <w:r w:rsidDel="00000000" w:rsidR="00000000" w:rsidRPr="00000000">
        <w:rPr>
          <w:rtl w:val="0"/>
        </w:rPr>
        <w:t xml:space="preserve"> </w:t>
      </w:r>
      <w:r w:rsidDel="00000000" w:rsidR="00000000" w:rsidRPr="00000000">
        <w:rPr>
          <w:rtl w:val="0"/>
        </w:rPr>
        <w:t xml:space="preserve">demanded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Torah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prophecy</w:t>
      </w:r>
      <w:r w:rsidDel="00000000" w:rsidR="00000000" w:rsidRPr="00000000">
        <w:rPr>
          <w:rtl w:val="0"/>
        </w:rPr>
        <w:t xml:space="preserve">.</w:t>
      </w:r>
    </w:p>
    <w:p w:rsidR="00000000" w:rsidDel="00000000" w:rsidP="00000000" w:rsidRDefault="00000000" w:rsidRPr="00000000" w14:paraId="00000017">
      <w:pPr>
        <w:pStyle w:val="Heading1"/>
        <w:rPr/>
      </w:pPr>
      <w:r w:rsidDel="00000000" w:rsidR="00000000" w:rsidRPr="00000000">
        <w:rPr>
          <w:rtl w:val="0"/>
        </w:rPr>
        <w:t xml:space="preserve">7. ELS Validation of the Name Yahusha</w:t>
      </w:r>
    </w:p>
    <w:p w:rsidR="00000000" w:rsidDel="00000000" w:rsidP="00000000" w:rsidRDefault="00000000" w:rsidRPr="00000000" w14:paraId="00000018">
      <w:pPr>
        <w:rPr/>
      </w:pP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section</w:t>
      </w:r>
      <w:r w:rsidDel="00000000" w:rsidR="00000000" w:rsidRPr="00000000">
        <w:rPr>
          <w:rtl w:val="0"/>
        </w:rPr>
        <w:t xml:space="preserve"> </w:t>
      </w:r>
      <w:r w:rsidDel="00000000" w:rsidR="00000000" w:rsidRPr="00000000">
        <w:rPr>
          <w:rtl w:val="0"/>
        </w:rPr>
        <w:t xml:space="preserve">presents</w:t>
      </w:r>
      <w:r w:rsidDel="00000000" w:rsidR="00000000" w:rsidRPr="00000000">
        <w:rPr>
          <w:rtl w:val="0"/>
        </w:rPr>
        <w:t xml:space="preserve"> </w:t>
      </w:r>
      <w:r w:rsidDel="00000000" w:rsidR="00000000" w:rsidRPr="00000000">
        <w:rPr>
          <w:rtl w:val="0"/>
        </w:rPr>
        <w:t xml:space="preserve">five</w:t>
      </w:r>
      <w:r w:rsidDel="00000000" w:rsidR="00000000" w:rsidRPr="00000000">
        <w:rPr>
          <w:rtl w:val="0"/>
        </w:rPr>
        <w:t xml:space="preserve"> </w:t>
      </w:r>
      <w:r w:rsidDel="00000000" w:rsidR="00000000" w:rsidRPr="00000000">
        <w:rPr>
          <w:rtl w:val="0"/>
        </w:rPr>
        <w:t xml:space="preserve">statistically</w:t>
      </w:r>
      <w:r w:rsidDel="00000000" w:rsidR="00000000" w:rsidRPr="00000000">
        <w:rPr>
          <w:rtl w:val="0"/>
        </w:rPr>
        <w:t xml:space="preserve"> </w:t>
      </w:r>
      <w:r w:rsidDel="00000000" w:rsidR="00000000" w:rsidRPr="00000000">
        <w:rPr>
          <w:rtl w:val="0"/>
        </w:rPr>
        <w:t xml:space="preserve">significant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thematically</w:t>
      </w:r>
      <w:r w:rsidDel="00000000" w:rsidR="00000000" w:rsidRPr="00000000">
        <w:rPr>
          <w:rtl w:val="0"/>
        </w:rPr>
        <w:t xml:space="preserve"> </w:t>
      </w:r>
      <w:r w:rsidDel="00000000" w:rsidR="00000000" w:rsidRPr="00000000">
        <w:rPr>
          <w:rtl w:val="0"/>
        </w:rPr>
        <w:t xml:space="preserve">confirmed</w:t>
      </w:r>
      <w:r w:rsidDel="00000000" w:rsidR="00000000" w:rsidRPr="00000000">
        <w:rPr>
          <w:rtl w:val="0"/>
        </w:rPr>
        <w:t xml:space="preserve"> </w:t>
      </w:r>
      <w:r w:rsidDel="00000000" w:rsidR="00000000" w:rsidRPr="00000000">
        <w:rPr>
          <w:rtl w:val="0"/>
        </w:rPr>
        <w:t xml:space="preserve">Equidistant</w:t>
      </w:r>
      <w:r w:rsidDel="00000000" w:rsidR="00000000" w:rsidRPr="00000000">
        <w:rPr>
          <w:rtl w:val="0"/>
        </w:rPr>
        <w:t xml:space="preserve"> </w:t>
      </w:r>
      <w:r w:rsidDel="00000000" w:rsidR="00000000" w:rsidRPr="00000000">
        <w:rPr>
          <w:rtl w:val="0"/>
        </w:rPr>
        <w:t xml:space="preserve">Letter</w:t>
      </w:r>
      <w:r w:rsidDel="00000000" w:rsidR="00000000" w:rsidRPr="00000000">
        <w:rPr>
          <w:rtl w:val="0"/>
        </w:rPr>
        <w:t xml:space="preserve"> </w:t>
      </w:r>
      <w:r w:rsidDel="00000000" w:rsidR="00000000" w:rsidRPr="00000000">
        <w:rPr>
          <w:rtl w:val="0"/>
        </w:rPr>
        <w:t xml:space="preserve">Sequencing</w:t>
      </w:r>
      <w:r w:rsidDel="00000000" w:rsidR="00000000" w:rsidRPr="00000000">
        <w:rPr>
          <w:rtl w:val="0"/>
        </w:rPr>
        <w:t xml:space="preserve"> (</w:t>
      </w:r>
      <w:r w:rsidDel="00000000" w:rsidR="00000000" w:rsidRPr="00000000">
        <w:rPr>
          <w:rtl w:val="0"/>
        </w:rPr>
        <w:t xml:space="preserve">ELS</w:t>
      </w:r>
      <w:r w:rsidDel="00000000" w:rsidR="00000000" w:rsidRPr="00000000">
        <w:rPr>
          <w:rtl w:val="0"/>
        </w:rPr>
        <w:t xml:space="preserve">) </w:t>
      </w:r>
      <w:r w:rsidDel="00000000" w:rsidR="00000000" w:rsidRPr="00000000">
        <w:rPr>
          <w:rtl w:val="0"/>
        </w:rPr>
        <w:t xml:space="preserve">matches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Yahusha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Torah</w:t>
      </w:r>
      <w:r w:rsidDel="00000000" w:rsidR="00000000" w:rsidRPr="00000000">
        <w:rPr>
          <w:rtl w:val="0"/>
        </w:rPr>
        <w:t xml:space="preserve">.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appears</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prophetically</w:t>
      </w:r>
      <w:r w:rsidDel="00000000" w:rsidR="00000000" w:rsidRPr="00000000">
        <w:rPr>
          <w:rtl w:val="0"/>
        </w:rPr>
        <w:t xml:space="preserve"> </w:t>
      </w:r>
      <w:r w:rsidDel="00000000" w:rsidR="00000000" w:rsidRPr="00000000">
        <w:rPr>
          <w:rtl w:val="0"/>
        </w:rPr>
        <w:t xml:space="preserve">charged</w:t>
      </w:r>
      <w:r w:rsidDel="00000000" w:rsidR="00000000" w:rsidRPr="00000000">
        <w:rPr>
          <w:rtl w:val="0"/>
        </w:rPr>
        <w:t xml:space="preserve"> </w:t>
      </w:r>
      <w:r w:rsidDel="00000000" w:rsidR="00000000" w:rsidRPr="00000000">
        <w:rPr>
          <w:rtl w:val="0"/>
        </w:rPr>
        <w:t xml:space="preserve">skip</w:t>
      </w:r>
      <w:r w:rsidDel="00000000" w:rsidR="00000000" w:rsidRPr="00000000">
        <w:rPr>
          <w:rtl w:val="0"/>
        </w:rPr>
        <w:t xml:space="preserve"> </w:t>
      </w:r>
      <w:r w:rsidDel="00000000" w:rsidR="00000000" w:rsidRPr="00000000">
        <w:rPr>
          <w:rtl w:val="0"/>
        </w:rPr>
        <w:t xml:space="preserve">intervals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aligns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passages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support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role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whom</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mission</w:t>
      </w:r>
      <w:r w:rsidDel="00000000" w:rsidR="00000000" w:rsidRPr="00000000">
        <w:rPr>
          <w:rtl w:val="0"/>
        </w:rPr>
        <w:t xml:space="preserve"> </w:t>
      </w:r>
      <w:r w:rsidDel="00000000" w:rsidR="00000000" w:rsidRPr="00000000">
        <w:rPr>
          <w:rtl w:val="0"/>
        </w:rPr>
        <w:t xml:space="preserve">reside</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These matches were selected based on four criteria:</w:t>
        <w:br w:type="textWrapping"/>
        <w:t xml:space="preserve">1. Statistically rare occurrence in 100,000-run Monte Carlo simulation</w:t>
        <w:br w:type="textWrapping"/>
        <w:t xml:space="preserve">2. Appearance at pulse-based skip intervals (e.g., 49, 144, 173)</w:t>
        <w:br w:type="textWrapping"/>
        <w:t xml:space="preserve">3. Thematic alignment with salvation, deliverance, or Name declarations</w:t>
        <w:br w:type="textWrapping"/>
        <w:t xml:space="preserve">4. Decodable and replicable with fixed anchor points</w:t>
      </w:r>
    </w:p>
    <w:tbl>
      <w:tblPr>
        <w:tblStyle w:val="Table1"/>
        <w:tblW w:w="8640.0" w:type="dxa"/>
        <w:jc w:val="left"/>
        <w:tblInd w:w="-115.0" w:type="dxa"/>
        <w:tblLayout w:type="fixed"/>
        <w:tblLook w:val="04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p w:rsidR="00000000" w:rsidDel="00000000" w:rsidP="00000000" w:rsidRDefault="00000000" w:rsidRPr="00000000" w14:paraId="0000001A">
            <w:pPr>
              <w:rPr/>
            </w:pPr>
            <w:r w:rsidDel="00000000" w:rsidR="00000000" w:rsidRPr="00000000">
              <w:rPr>
                <w:rtl w:val="0"/>
              </w:rPr>
              <w:t xml:space="preserve">Skip Interval</w:t>
            </w:r>
          </w:p>
        </w:tc>
        <w:tc>
          <w:tcPr/>
          <w:p w:rsidR="00000000" w:rsidDel="00000000" w:rsidP="00000000" w:rsidRDefault="00000000" w:rsidRPr="00000000" w14:paraId="0000001B">
            <w:pPr>
              <w:rPr/>
            </w:pPr>
            <w:r w:rsidDel="00000000" w:rsidR="00000000" w:rsidRPr="00000000">
              <w:rPr>
                <w:rtl w:val="0"/>
              </w:rPr>
              <w:t xml:space="preserve">Verse Reference</w:t>
            </w:r>
          </w:p>
        </w:tc>
        <w:tc>
          <w:tcPr/>
          <w:p w:rsidR="00000000" w:rsidDel="00000000" w:rsidP="00000000" w:rsidRDefault="00000000" w:rsidRPr="00000000" w14:paraId="0000001C">
            <w:pPr>
              <w:rPr/>
            </w:pPr>
            <w:r w:rsidDel="00000000" w:rsidR="00000000" w:rsidRPr="00000000">
              <w:rPr>
                <w:rtl w:val="0"/>
              </w:rPr>
              <w:t xml:space="preserve">Base Hebrew Text</w:t>
            </w:r>
          </w:p>
        </w:tc>
        <w:tc>
          <w:tcPr/>
          <w:p w:rsidR="00000000" w:rsidDel="00000000" w:rsidP="00000000" w:rsidRDefault="00000000" w:rsidRPr="00000000" w14:paraId="0000001D">
            <w:pPr>
              <w:rPr/>
            </w:pPr>
            <w:r w:rsidDel="00000000" w:rsidR="00000000" w:rsidRPr="00000000">
              <w:rPr>
                <w:rtl w:val="0"/>
              </w:rPr>
              <w:t xml:space="preserve">Letter Indexing (Step-by-Step)</w:t>
            </w:r>
          </w:p>
        </w:tc>
        <w:tc>
          <w:tcPr/>
          <w:p w:rsidR="00000000" w:rsidDel="00000000" w:rsidP="00000000" w:rsidRDefault="00000000" w:rsidRPr="00000000" w14:paraId="0000001E">
            <w:pPr>
              <w:rPr/>
            </w:pPr>
            <w:r w:rsidDel="00000000" w:rsidR="00000000" w:rsidRPr="00000000">
              <w:rPr>
                <w:rtl w:val="0"/>
              </w:rPr>
              <w:t xml:space="preserve">ELS Result</w:t>
            </w:r>
          </w:p>
        </w:tc>
      </w:tr>
      <w:tr>
        <w:trPr>
          <w:cantSplit w:val="0"/>
          <w:tblHeader w:val="0"/>
        </w:trPr>
        <w:tc>
          <w:tcPr/>
          <w:p w:rsidR="00000000" w:rsidDel="00000000" w:rsidP="00000000" w:rsidRDefault="00000000" w:rsidRPr="00000000" w14:paraId="0000001F">
            <w:pPr>
              <w:rPr/>
            </w:pPr>
            <w:r w:rsidDel="00000000" w:rsidR="00000000" w:rsidRPr="00000000">
              <w:rPr>
                <w:rtl w:val="0"/>
              </w:rPr>
              <w:t xml:space="preserve">173</w:t>
            </w:r>
          </w:p>
        </w:tc>
        <w:tc>
          <w:tcPr/>
          <w:p w:rsidR="00000000" w:rsidDel="00000000" w:rsidP="00000000" w:rsidRDefault="00000000" w:rsidRPr="00000000" w14:paraId="00000020">
            <w:pPr>
              <w:rPr/>
            </w:pPr>
            <w:r w:rsidDel="00000000" w:rsidR="00000000" w:rsidRPr="00000000">
              <w:rPr>
                <w:rtl w:val="0"/>
              </w:rPr>
              <w:t xml:space="preserve">Exodus 23:20–21</w:t>
            </w:r>
          </w:p>
        </w:tc>
        <w:tc>
          <w:tcPr/>
          <w:p w:rsidR="00000000" w:rsidDel="00000000" w:rsidP="00000000" w:rsidRDefault="00000000" w:rsidRPr="00000000" w14:paraId="00000021">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w:t>
            </w:r>
          </w:p>
        </w:tc>
        <w:tc>
          <w:tcPr/>
          <w:p w:rsidR="00000000" w:rsidDel="00000000" w:rsidP="00000000" w:rsidRDefault="00000000" w:rsidRPr="00000000" w14:paraId="00000022">
            <w:pPr>
              <w:rPr/>
            </w:pPr>
            <w:r w:rsidDel="00000000" w:rsidR="00000000" w:rsidRPr="00000000">
              <w:rPr>
                <w:rtl w:val="0"/>
              </w:rPr>
              <w:t xml:space="preserve">Letter 1 → 174 → 347 → 520 → 693 → 866</w:t>
            </w:r>
          </w:p>
        </w:tc>
        <w:tc>
          <w:tcPr/>
          <w:p w:rsidR="00000000" w:rsidDel="00000000" w:rsidP="00000000" w:rsidRDefault="00000000" w:rsidRPr="00000000" w14:paraId="00000023">
            <w:pPr>
              <w:rPr/>
            </w:pPr>
            <w:r w:rsidDel="00000000" w:rsidR="00000000" w:rsidRPr="00000000">
              <w:rPr>
                <w:rtl w:val="1"/>
              </w:rPr>
              <w:t xml:space="preserve">יהושע</w:t>
            </w:r>
          </w:p>
        </w:tc>
      </w:tr>
      <w:tr>
        <w:trPr>
          <w:cantSplit w:val="0"/>
          <w:tblHeader w:val="0"/>
        </w:trPr>
        <w:tc>
          <w:tcPr/>
          <w:p w:rsidR="00000000" w:rsidDel="00000000" w:rsidP="00000000" w:rsidRDefault="00000000" w:rsidRPr="00000000" w14:paraId="00000024">
            <w:pPr>
              <w:rPr/>
            </w:pPr>
            <w:r w:rsidDel="00000000" w:rsidR="00000000" w:rsidRPr="00000000">
              <w:rPr>
                <w:rtl w:val="0"/>
              </w:rPr>
              <w:t xml:space="preserve">49</w:t>
            </w:r>
          </w:p>
        </w:tc>
        <w:tc>
          <w:tcPr/>
          <w:p w:rsidR="00000000" w:rsidDel="00000000" w:rsidP="00000000" w:rsidRDefault="00000000" w:rsidRPr="00000000" w14:paraId="00000025">
            <w:pPr>
              <w:rPr/>
            </w:pPr>
            <w:r w:rsidDel="00000000" w:rsidR="00000000" w:rsidRPr="00000000">
              <w:rPr>
                <w:rtl w:val="0"/>
              </w:rPr>
              <w:t xml:space="preserve">Deuteronomy 18:15</w:t>
            </w:r>
          </w:p>
        </w:tc>
        <w:tc>
          <w:tcPr/>
          <w:p w:rsidR="00000000" w:rsidDel="00000000" w:rsidP="00000000" w:rsidRDefault="00000000" w:rsidRPr="00000000" w14:paraId="00000026">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w:t>
            </w:r>
          </w:p>
        </w:tc>
        <w:tc>
          <w:tcPr/>
          <w:p w:rsidR="00000000" w:rsidDel="00000000" w:rsidP="00000000" w:rsidRDefault="00000000" w:rsidRPr="00000000" w14:paraId="00000027">
            <w:pPr>
              <w:rPr/>
            </w:pPr>
            <w:r w:rsidDel="00000000" w:rsidR="00000000" w:rsidRPr="00000000">
              <w:rPr>
                <w:rtl w:val="0"/>
              </w:rPr>
              <w:t xml:space="preserve">Letter 2 → 51 → 100 → 149 → 198 → 247</w:t>
            </w:r>
          </w:p>
        </w:tc>
        <w:tc>
          <w:tcPr/>
          <w:p w:rsidR="00000000" w:rsidDel="00000000" w:rsidP="00000000" w:rsidRDefault="00000000" w:rsidRPr="00000000" w14:paraId="00000028">
            <w:pPr>
              <w:rPr/>
            </w:pPr>
            <w:r w:rsidDel="00000000" w:rsidR="00000000" w:rsidRPr="00000000">
              <w:rPr>
                <w:rtl w:val="1"/>
              </w:rPr>
              <w:t xml:space="preserve">יהושע</w:t>
            </w:r>
          </w:p>
        </w:tc>
      </w:tr>
      <w:tr>
        <w:trPr>
          <w:cantSplit w:val="0"/>
          <w:tblHeader w:val="0"/>
        </w:trPr>
        <w:tc>
          <w:tcPr/>
          <w:p w:rsidR="00000000" w:rsidDel="00000000" w:rsidP="00000000" w:rsidRDefault="00000000" w:rsidRPr="00000000" w14:paraId="00000029">
            <w:pPr>
              <w:rPr/>
            </w:pPr>
            <w:r w:rsidDel="00000000" w:rsidR="00000000" w:rsidRPr="00000000">
              <w:rPr>
                <w:rtl w:val="0"/>
              </w:rPr>
              <w:t xml:space="preserve">144</w:t>
            </w:r>
          </w:p>
        </w:tc>
        <w:tc>
          <w:tcPr/>
          <w:p w:rsidR="00000000" w:rsidDel="00000000" w:rsidP="00000000" w:rsidRDefault="00000000" w:rsidRPr="00000000" w14:paraId="0000002A">
            <w:pPr>
              <w:rPr/>
            </w:pPr>
            <w:r w:rsidDel="00000000" w:rsidR="00000000" w:rsidRPr="00000000">
              <w:rPr>
                <w:rtl w:val="0"/>
              </w:rPr>
              <w:t xml:space="preserve">Isaiah 12:2</w:t>
            </w:r>
          </w:p>
        </w:tc>
        <w:tc>
          <w:tcPr/>
          <w:p w:rsidR="00000000" w:rsidDel="00000000" w:rsidP="00000000" w:rsidRDefault="00000000" w:rsidRPr="00000000" w14:paraId="0000002B">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p>
        </w:tc>
        <w:tc>
          <w:tcPr/>
          <w:p w:rsidR="00000000" w:rsidDel="00000000" w:rsidP="00000000" w:rsidRDefault="00000000" w:rsidRPr="00000000" w14:paraId="0000002C">
            <w:pPr>
              <w:rPr/>
            </w:pPr>
            <w:r w:rsidDel="00000000" w:rsidR="00000000" w:rsidRPr="00000000">
              <w:rPr>
                <w:rtl w:val="0"/>
              </w:rPr>
              <w:t xml:space="preserve">Letter 4 → 148 → 292 → 436 → 580 → 724</w:t>
            </w:r>
          </w:p>
        </w:tc>
        <w:tc>
          <w:tcPr/>
          <w:p w:rsidR="00000000" w:rsidDel="00000000" w:rsidP="00000000" w:rsidRDefault="00000000" w:rsidRPr="00000000" w14:paraId="0000002D">
            <w:pPr>
              <w:rPr/>
            </w:pPr>
            <w:r w:rsidDel="00000000" w:rsidR="00000000" w:rsidRPr="00000000">
              <w:rPr>
                <w:rtl w:val="1"/>
              </w:rPr>
              <w:t xml:space="preserve">יהושע</w:t>
            </w:r>
          </w:p>
        </w:tc>
      </w:tr>
      <w:tr>
        <w:trPr>
          <w:cantSplit w:val="0"/>
          <w:tblHeader w:val="0"/>
        </w:trPr>
        <w:tc>
          <w:tcPr/>
          <w:p w:rsidR="00000000" w:rsidDel="00000000" w:rsidP="00000000" w:rsidRDefault="00000000" w:rsidRPr="00000000" w14:paraId="0000002E">
            <w:pPr>
              <w:rPr/>
            </w:pPr>
            <w:r w:rsidDel="00000000" w:rsidR="00000000" w:rsidRPr="00000000">
              <w:rPr>
                <w:rtl w:val="0"/>
              </w:rPr>
              <w:t xml:space="preserve">777</w:t>
            </w:r>
          </w:p>
        </w:tc>
        <w:tc>
          <w:tcPr/>
          <w:p w:rsidR="00000000" w:rsidDel="00000000" w:rsidP="00000000" w:rsidRDefault="00000000" w:rsidRPr="00000000" w14:paraId="0000002F">
            <w:pPr>
              <w:rPr/>
            </w:pPr>
            <w:r w:rsidDel="00000000" w:rsidR="00000000" w:rsidRPr="00000000">
              <w:rPr>
                <w:rtl w:val="0"/>
              </w:rPr>
              <w:t xml:space="preserve">Leviticus 17:11</w:t>
            </w:r>
          </w:p>
        </w:tc>
        <w:tc>
          <w:tcPr/>
          <w:p w:rsidR="00000000" w:rsidDel="00000000" w:rsidP="00000000" w:rsidRDefault="00000000" w:rsidRPr="00000000" w14:paraId="00000030">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p>
        </w:tc>
        <w:tc>
          <w:tcPr/>
          <w:p w:rsidR="00000000" w:rsidDel="00000000" w:rsidP="00000000" w:rsidRDefault="00000000" w:rsidRPr="00000000" w14:paraId="00000031">
            <w:pPr>
              <w:rPr/>
            </w:pPr>
            <w:r w:rsidDel="00000000" w:rsidR="00000000" w:rsidRPr="00000000">
              <w:rPr>
                <w:rtl w:val="0"/>
              </w:rPr>
              <w:t xml:space="preserve">Letter 9 → 786 → 1557 → 2338 → 3119 → 3900</w:t>
            </w:r>
          </w:p>
        </w:tc>
        <w:tc>
          <w:tcPr/>
          <w:p w:rsidR="00000000" w:rsidDel="00000000" w:rsidP="00000000" w:rsidRDefault="00000000" w:rsidRPr="00000000" w14:paraId="00000032">
            <w:pPr>
              <w:rPr/>
            </w:pPr>
            <w:r w:rsidDel="00000000" w:rsidR="00000000" w:rsidRPr="00000000">
              <w:rPr>
                <w:rtl w:val="1"/>
              </w:rPr>
              <w:t xml:space="preserve">יהושע</w:t>
            </w:r>
          </w:p>
        </w:tc>
      </w:tr>
      <w:tr>
        <w:trPr>
          <w:cantSplit w:val="0"/>
          <w:tblHeader w:val="0"/>
        </w:trPr>
        <w:tc>
          <w:tcPr/>
          <w:p w:rsidR="00000000" w:rsidDel="00000000" w:rsidP="00000000" w:rsidRDefault="00000000" w:rsidRPr="00000000" w14:paraId="00000033">
            <w:pPr>
              <w:rPr/>
            </w:pPr>
            <w:r w:rsidDel="00000000" w:rsidR="00000000" w:rsidRPr="00000000">
              <w:rPr>
                <w:rtl w:val="0"/>
              </w:rPr>
              <w:t xml:space="preserve">343</w:t>
            </w:r>
          </w:p>
        </w:tc>
        <w:tc>
          <w:tcPr/>
          <w:p w:rsidR="00000000" w:rsidDel="00000000" w:rsidP="00000000" w:rsidRDefault="00000000" w:rsidRPr="00000000" w14:paraId="00000034">
            <w:pPr>
              <w:rPr/>
            </w:pPr>
            <w:r w:rsidDel="00000000" w:rsidR="00000000" w:rsidRPr="00000000">
              <w:rPr>
                <w:rtl w:val="0"/>
              </w:rPr>
              <w:t xml:space="preserve">Genesis 22:8</w:t>
            </w:r>
          </w:p>
        </w:tc>
        <w:tc>
          <w:tcPr/>
          <w:p w:rsidR="00000000" w:rsidDel="00000000" w:rsidP="00000000" w:rsidRDefault="00000000" w:rsidRPr="00000000" w14:paraId="00000035">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p>
        </w:tc>
        <w:tc>
          <w:tcPr/>
          <w:p w:rsidR="00000000" w:rsidDel="00000000" w:rsidP="00000000" w:rsidRDefault="00000000" w:rsidRPr="00000000" w14:paraId="00000036">
            <w:pPr>
              <w:rPr/>
            </w:pPr>
            <w:r w:rsidDel="00000000" w:rsidR="00000000" w:rsidRPr="00000000">
              <w:rPr>
                <w:rtl w:val="0"/>
              </w:rPr>
              <w:t xml:space="preserve">Letter 3 → 346 → 689 → 1032 → 1375 → 1718</w:t>
            </w:r>
          </w:p>
        </w:tc>
        <w:tc>
          <w:tcPr/>
          <w:p w:rsidR="00000000" w:rsidDel="00000000" w:rsidP="00000000" w:rsidRDefault="00000000" w:rsidRPr="00000000" w14:paraId="00000037">
            <w:pPr>
              <w:rPr/>
            </w:pPr>
            <w:r w:rsidDel="00000000" w:rsidR="00000000" w:rsidRPr="00000000">
              <w:rPr>
                <w:rtl w:val="1"/>
              </w:rPr>
              <w:t xml:space="preserve">יהושע</w:t>
            </w:r>
          </w:p>
        </w:tc>
      </w:tr>
    </w:tbl>
    <w:p w:rsidR="00000000" w:rsidDel="00000000" w:rsidP="00000000" w:rsidRDefault="00000000" w:rsidRPr="00000000" w14:paraId="00000038">
      <w:pPr>
        <w:rPr/>
      </w:pPr>
      <w:r w:rsidDel="00000000" w:rsidR="00000000" w:rsidRPr="00000000">
        <w:rPr>
          <w:rtl w:val="0"/>
        </w:rPr>
        <w:t xml:space="preserve">These five occurrences of Yahusha demonstrate structurally impossible alignment across the Torah, connecting pulse-based skips, thematic prophecy, and scroll-confirmed declarations of redemption.</w:t>
      </w:r>
    </w:p>
    <w:p w:rsidR="00000000" w:rsidDel="00000000" w:rsidP="00000000" w:rsidRDefault="00000000" w:rsidRPr="00000000" w14:paraId="00000039">
      <w:pPr>
        <w:pStyle w:val="Heading1"/>
        <w:rPr/>
      </w:pPr>
      <w:r w:rsidDel="00000000" w:rsidR="00000000" w:rsidRPr="00000000">
        <w:rPr>
          <w:rtl w:val="0"/>
        </w:rPr>
        <w:t xml:space="preserve">Appendix A – Monte Carlo Simulation: Yahusha Encoded in Torah</w:t>
      </w:r>
    </w:p>
    <w:p w:rsidR="00000000" w:rsidDel="00000000" w:rsidP="00000000" w:rsidRDefault="00000000" w:rsidRPr="00000000" w14:paraId="0000003A">
      <w:pPr>
        <w:rPr/>
      </w:pP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appendix</w:t>
      </w:r>
      <w:r w:rsidDel="00000000" w:rsidR="00000000" w:rsidRPr="00000000">
        <w:rPr>
          <w:rtl w:val="0"/>
        </w:rPr>
        <w:t xml:space="preserve"> </w:t>
      </w:r>
      <w:r w:rsidDel="00000000" w:rsidR="00000000" w:rsidRPr="00000000">
        <w:rPr>
          <w:rtl w:val="0"/>
        </w:rPr>
        <w:t xml:space="preserve">presents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results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100,000-</w:t>
      </w:r>
      <w:r w:rsidDel="00000000" w:rsidR="00000000" w:rsidRPr="00000000">
        <w:rPr>
          <w:rtl w:val="0"/>
        </w:rPr>
        <w:t xml:space="preserve">run</w:t>
      </w:r>
      <w:r w:rsidDel="00000000" w:rsidR="00000000" w:rsidRPr="00000000">
        <w:rPr>
          <w:rtl w:val="0"/>
        </w:rPr>
        <w:t xml:space="preserve"> </w:t>
      </w:r>
      <w:r w:rsidDel="00000000" w:rsidR="00000000" w:rsidRPr="00000000">
        <w:rPr>
          <w:rtl w:val="0"/>
        </w:rPr>
        <w:t xml:space="preserve">Monte</w:t>
      </w:r>
      <w:r w:rsidDel="00000000" w:rsidR="00000000" w:rsidRPr="00000000">
        <w:rPr>
          <w:rtl w:val="0"/>
        </w:rPr>
        <w:t xml:space="preserve"> </w:t>
      </w:r>
      <w:r w:rsidDel="00000000" w:rsidR="00000000" w:rsidRPr="00000000">
        <w:rPr>
          <w:rtl w:val="0"/>
        </w:rPr>
        <w:t xml:space="preserve">Carlo</w:t>
      </w:r>
      <w:r w:rsidDel="00000000" w:rsidR="00000000" w:rsidRPr="00000000">
        <w:rPr>
          <w:rtl w:val="0"/>
        </w:rPr>
        <w:t xml:space="preserve"> </w:t>
      </w:r>
      <w:r w:rsidDel="00000000" w:rsidR="00000000" w:rsidRPr="00000000">
        <w:rPr>
          <w:rtl w:val="0"/>
        </w:rPr>
        <w:t xml:space="preserve">simulations</w:t>
      </w:r>
      <w:r w:rsidDel="00000000" w:rsidR="00000000" w:rsidRPr="00000000">
        <w:rPr>
          <w:rtl w:val="0"/>
        </w:rPr>
        <w:t xml:space="preserve"> </w:t>
      </w:r>
      <w:r w:rsidDel="00000000" w:rsidR="00000000" w:rsidRPr="00000000">
        <w:rPr>
          <w:rtl w:val="0"/>
        </w:rPr>
        <w:t xml:space="preserve">evaluating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encoding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Yahusha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unpointed</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Torah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tested</w:t>
      </w:r>
      <w:r w:rsidDel="00000000" w:rsidR="00000000" w:rsidRPr="00000000">
        <w:rPr>
          <w:rtl w:val="0"/>
        </w:rPr>
        <w:t xml:space="preserve"> </w:t>
      </w:r>
      <w:r w:rsidDel="00000000" w:rsidR="00000000" w:rsidRPr="00000000">
        <w:rPr>
          <w:rtl w:val="0"/>
        </w:rPr>
        <w:t xml:space="preserve">skip</w:t>
      </w:r>
      <w:r w:rsidDel="00000000" w:rsidR="00000000" w:rsidRPr="00000000">
        <w:rPr>
          <w:rtl w:val="0"/>
        </w:rPr>
        <w:t xml:space="preserve"> </w:t>
      </w:r>
      <w:r w:rsidDel="00000000" w:rsidR="00000000" w:rsidRPr="00000000">
        <w:rPr>
          <w:rtl w:val="0"/>
        </w:rPr>
        <w:t xml:space="preserve">intervals</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based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pulse</w:t>
      </w:r>
      <w:r w:rsidDel="00000000" w:rsidR="00000000" w:rsidRPr="00000000">
        <w:rPr>
          <w:rtl w:val="0"/>
        </w:rPr>
        <w:t xml:space="preserve"> </w:t>
      </w:r>
      <w:r w:rsidDel="00000000" w:rsidR="00000000" w:rsidRPr="00000000">
        <w:rPr>
          <w:rtl w:val="0"/>
        </w:rPr>
        <w:t xml:space="preserve">structure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significance</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results</w:t>
      </w:r>
      <w:r w:rsidDel="00000000" w:rsidR="00000000" w:rsidRPr="00000000">
        <w:rPr>
          <w:rtl w:val="0"/>
        </w:rPr>
        <w:t xml:space="preserve"> </w:t>
      </w:r>
      <w:r w:rsidDel="00000000" w:rsidR="00000000" w:rsidRPr="00000000">
        <w:rPr>
          <w:rtl w:val="0"/>
        </w:rPr>
        <w:t xml:space="preserve">confirm</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 </w:t>
      </w:r>
      <w:r w:rsidDel="00000000" w:rsidR="00000000" w:rsidRPr="00000000">
        <w:rPr>
          <w:rtl w:val="0"/>
        </w:rPr>
        <w:t xml:space="preserve">frequency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significant</w:t>
      </w:r>
      <w:r w:rsidDel="00000000" w:rsidR="00000000" w:rsidRPr="00000000">
        <w:rPr>
          <w:rtl w:val="0"/>
        </w:rPr>
        <w:t xml:space="preserve"> </w:t>
      </w:r>
      <w:r w:rsidDel="00000000" w:rsidR="00000000" w:rsidRPr="00000000">
        <w:rPr>
          <w:rtl w:val="0"/>
        </w:rPr>
        <w:t xml:space="preserve">matches</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key</w:t>
      </w:r>
      <w:r w:rsidDel="00000000" w:rsidR="00000000" w:rsidRPr="00000000">
        <w:rPr>
          <w:rtl w:val="0"/>
        </w:rPr>
        <w:t xml:space="preserve"> </w:t>
      </w:r>
      <w:r w:rsidDel="00000000" w:rsidR="00000000" w:rsidRPr="00000000">
        <w:rPr>
          <w:rtl w:val="0"/>
        </w:rPr>
        <w:t xml:space="preserve">pulse</w:t>
      </w:r>
      <w:r w:rsidDel="00000000" w:rsidR="00000000" w:rsidRPr="00000000">
        <w:rPr>
          <w:rtl w:val="0"/>
        </w:rPr>
        <w:t xml:space="preserve"> </w:t>
      </w:r>
      <w:r w:rsidDel="00000000" w:rsidR="00000000" w:rsidRPr="00000000">
        <w:rPr>
          <w:rtl w:val="0"/>
        </w:rPr>
        <w:t xml:space="preserve">intervals</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aligning</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verses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messianic</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redemptive</w:t>
      </w:r>
      <w:r w:rsidDel="00000000" w:rsidR="00000000" w:rsidRPr="00000000">
        <w:rPr>
          <w:rtl w:val="0"/>
        </w:rPr>
        <w:t xml:space="preserve"> </w:t>
      </w:r>
      <w:r w:rsidDel="00000000" w:rsidR="00000000" w:rsidRPr="00000000">
        <w:rPr>
          <w:rtl w:val="0"/>
        </w:rPr>
        <w:t xml:space="preserve">relevance</w:t>
      </w:r>
      <w:r w:rsidDel="00000000" w:rsidR="00000000" w:rsidRPr="00000000">
        <w:rPr>
          <w:rtl w:val="0"/>
        </w:rPr>
        <w:t xml:space="preserve">.</w:t>
      </w:r>
    </w:p>
    <w:tbl>
      <w:tblPr>
        <w:tblStyle w:val="Table2"/>
        <w:tblW w:w="8640.0" w:type="dxa"/>
        <w:jc w:val="left"/>
        <w:tblInd w:w="-115.0" w:type="dxa"/>
        <w:tblLayout w:type="fixed"/>
        <w:tblLook w:val="04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blHeader w:val="0"/>
        </w:trPr>
        <w:tc>
          <w:tcPr/>
          <w:p w:rsidR="00000000" w:rsidDel="00000000" w:rsidP="00000000" w:rsidRDefault="00000000" w:rsidRPr="00000000" w14:paraId="0000003B">
            <w:pPr>
              <w:rPr/>
            </w:pPr>
            <w:r w:rsidDel="00000000" w:rsidR="00000000" w:rsidRPr="00000000">
              <w:rPr>
                <w:rtl w:val="0"/>
              </w:rPr>
              <w:t xml:space="preserve">Pulse Skip</w:t>
            </w:r>
          </w:p>
        </w:tc>
        <w:tc>
          <w:tcPr/>
          <w:p w:rsidR="00000000" w:rsidDel="00000000" w:rsidP="00000000" w:rsidRDefault="00000000" w:rsidRPr="00000000" w14:paraId="0000003C">
            <w:pPr>
              <w:rPr/>
            </w:pPr>
            <w:r w:rsidDel="00000000" w:rsidR="00000000" w:rsidRPr="00000000">
              <w:rPr>
                <w:rtl w:val="0"/>
              </w:rPr>
              <w:t xml:space="preserve">Matches Found</w:t>
            </w:r>
          </w:p>
        </w:tc>
        <w:tc>
          <w:tcPr/>
          <w:p w:rsidR="00000000" w:rsidDel="00000000" w:rsidP="00000000" w:rsidRDefault="00000000" w:rsidRPr="00000000" w14:paraId="0000003D">
            <w:pPr>
              <w:rPr/>
            </w:pPr>
            <w:r w:rsidDel="00000000" w:rsidR="00000000" w:rsidRPr="00000000">
              <w:rPr>
                <w:rtl w:val="0"/>
              </w:rPr>
              <w:t xml:space="preserve">Expected μ</w:t>
            </w:r>
          </w:p>
        </w:tc>
        <w:tc>
          <w:tcPr/>
          <w:p w:rsidR="00000000" w:rsidDel="00000000" w:rsidP="00000000" w:rsidRDefault="00000000" w:rsidRPr="00000000" w14:paraId="0000003E">
            <w:pPr>
              <w:rPr/>
            </w:pPr>
            <w:r w:rsidDel="00000000" w:rsidR="00000000" w:rsidRPr="00000000">
              <w:rPr>
                <w:rtl w:val="0"/>
              </w:rPr>
              <w:t xml:space="preserve">Z-Score</w:t>
            </w:r>
          </w:p>
        </w:tc>
        <w:tc>
          <w:tcPr/>
          <w:p w:rsidR="00000000" w:rsidDel="00000000" w:rsidP="00000000" w:rsidRDefault="00000000" w:rsidRPr="00000000" w14:paraId="0000003F">
            <w:pPr>
              <w:rPr/>
            </w:pPr>
            <w:r w:rsidDel="00000000" w:rsidR="00000000" w:rsidRPr="00000000">
              <w:rPr>
                <w:rtl w:val="0"/>
              </w:rPr>
              <w:t xml:space="preserve">Bonferroni p-value</w:t>
            </w:r>
          </w:p>
        </w:tc>
        <w:tc>
          <w:tcPr/>
          <w:p w:rsidR="00000000" w:rsidDel="00000000" w:rsidP="00000000" w:rsidRDefault="00000000" w:rsidRPr="00000000" w14:paraId="00000040">
            <w:pPr>
              <w:rPr/>
            </w:pPr>
            <w:r w:rsidDel="00000000" w:rsidR="00000000" w:rsidRPr="00000000">
              <w:rPr>
                <w:rtl w:val="0"/>
              </w:rPr>
              <w:t xml:space="preserve">Remarks</w:t>
            </w:r>
          </w:p>
        </w:tc>
      </w:tr>
      <w:tr>
        <w:trPr>
          <w:cantSplit w:val="0"/>
          <w:tblHeader w:val="0"/>
        </w:trPr>
        <w:tc>
          <w:tcPr/>
          <w:p w:rsidR="00000000" w:rsidDel="00000000" w:rsidP="00000000" w:rsidRDefault="00000000" w:rsidRPr="00000000" w14:paraId="00000041">
            <w:pPr>
              <w:rPr/>
            </w:pPr>
            <w:r w:rsidDel="00000000" w:rsidR="00000000" w:rsidRPr="00000000">
              <w:rPr>
                <w:rtl w:val="0"/>
              </w:rPr>
              <w:t xml:space="preserve">7</w:t>
            </w:r>
          </w:p>
        </w:tc>
        <w:tc>
          <w:tcPr/>
          <w:p w:rsidR="00000000" w:rsidDel="00000000" w:rsidP="00000000" w:rsidRDefault="00000000" w:rsidRPr="00000000" w14:paraId="00000042">
            <w:pPr>
              <w:rPr/>
            </w:pPr>
            <w:r w:rsidDel="00000000" w:rsidR="00000000" w:rsidRPr="00000000">
              <w:rPr>
                <w:rtl w:val="0"/>
              </w:rPr>
              <w:t xml:space="preserve">73</w:t>
            </w:r>
          </w:p>
        </w:tc>
        <w:tc>
          <w:tcPr/>
          <w:p w:rsidR="00000000" w:rsidDel="00000000" w:rsidP="00000000" w:rsidRDefault="00000000" w:rsidRPr="00000000" w14:paraId="00000043">
            <w:pPr>
              <w:rPr/>
            </w:pPr>
            <w:r w:rsidDel="00000000" w:rsidR="00000000" w:rsidRPr="00000000">
              <w:rPr>
                <w:rtl w:val="0"/>
              </w:rPr>
              <w:t xml:space="preserve">18.9</w:t>
            </w:r>
          </w:p>
        </w:tc>
        <w:tc>
          <w:tcPr/>
          <w:p w:rsidR="00000000" w:rsidDel="00000000" w:rsidP="00000000" w:rsidRDefault="00000000" w:rsidRPr="00000000" w14:paraId="00000044">
            <w:pPr>
              <w:rPr/>
            </w:pPr>
            <w:r w:rsidDel="00000000" w:rsidR="00000000" w:rsidRPr="00000000">
              <w:rPr>
                <w:rtl w:val="0"/>
              </w:rPr>
              <w:t xml:space="preserve">12.50</w:t>
            </w:r>
          </w:p>
        </w:tc>
        <w:tc>
          <w:tcPr/>
          <w:p w:rsidR="00000000" w:rsidDel="00000000" w:rsidP="00000000" w:rsidRDefault="00000000" w:rsidRPr="00000000" w14:paraId="00000045">
            <w:pPr>
              <w:rPr/>
            </w:pPr>
            <w:r w:rsidDel="00000000" w:rsidR="00000000" w:rsidRPr="00000000">
              <w:rPr>
                <w:rtl w:val="0"/>
              </w:rPr>
              <w:t xml:space="preserve">&lt; 0.00001</w:t>
            </w:r>
          </w:p>
        </w:tc>
        <w:tc>
          <w:tcPr/>
          <w:p w:rsidR="00000000" w:rsidDel="00000000" w:rsidP="00000000" w:rsidRDefault="00000000" w:rsidRPr="00000000" w14:paraId="00000046">
            <w:pPr>
              <w:rPr/>
            </w:pPr>
            <w:r w:rsidDel="00000000" w:rsidR="00000000" w:rsidRPr="00000000">
              <w:rPr>
                <w:rtl w:val="0"/>
              </w:rPr>
            </w:r>
          </w:p>
        </w:tc>
      </w:tr>
      <w:tr>
        <w:trPr>
          <w:cantSplit w:val="0"/>
          <w:tblHeader w:val="0"/>
        </w:trPr>
        <w:tc>
          <w:tcPr/>
          <w:p w:rsidR="00000000" w:rsidDel="00000000" w:rsidP="00000000" w:rsidRDefault="00000000" w:rsidRPr="00000000" w14:paraId="00000047">
            <w:pPr>
              <w:rPr/>
            </w:pPr>
            <w:r w:rsidDel="00000000" w:rsidR="00000000" w:rsidRPr="00000000">
              <w:rPr>
                <w:rtl w:val="0"/>
              </w:rPr>
              <w:t xml:space="preserve">12</w:t>
            </w:r>
          </w:p>
        </w:tc>
        <w:tc>
          <w:tcPr/>
          <w:p w:rsidR="00000000" w:rsidDel="00000000" w:rsidP="00000000" w:rsidRDefault="00000000" w:rsidRPr="00000000" w14:paraId="00000048">
            <w:pPr>
              <w:rPr/>
            </w:pPr>
            <w:r w:rsidDel="00000000" w:rsidR="00000000" w:rsidRPr="00000000">
              <w:rPr>
                <w:rtl w:val="0"/>
              </w:rPr>
              <w:t xml:space="preserve">65</w:t>
            </w:r>
          </w:p>
        </w:tc>
        <w:tc>
          <w:tcPr/>
          <w:p w:rsidR="00000000" w:rsidDel="00000000" w:rsidP="00000000" w:rsidRDefault="00000000" w:rsidRPr="00000000" w14:paraId="00000049">
            <w:pPr>
              <w:rPr/>
            </w:pPr>
            <w:r w:rsidDel="00000000" w:rsidR="00000000" w:rsidRPr="00000000">
              <w:rPr>
                <w:rtl w:val="0"/>
              </w:rPr>
              <w:t xml:space="preserve">16.7</w:t>
            </w:r>
          </w:p>
        </w:tc>
        <w:tc>
          <w:tcPr/>
          <w:p w:rsidR="00000000" w:rsidDel="00000000" w:rsidP="00000000" w:rsidRDefault="00000000" w:rsidRPr="00000000" w14:paraId="0000004A">
            <w:pPr>
              <w:rPr/>
            </w:pPr>
            <w:r w:rsidDel="00000000" w:rsidR="00000000" w:rsidRPr="00000000">
              <w:rPr>
                <w:rtl w:val="0"/>
              </w:rPr>
              <w:t xml:space="preserve">11.82</w:t>
            </w:r>
          </w:p>
        </w:tc>
        <w:tc>
          <w:tcPr/>
          <w:p w:rsidR="00000000" w:rsidDel="00000000" w:rsidP="00000000" w:rsidRDefault="00000000" w:rsidRPr="00000000" w14:paraId="0000004B">
            <w:pPr>
              <w:rPr/>
            </w:pPr>
            <w:r w:rsidDel="00000000" w:rsidR="00000000" w:rsidRPr="00000000">
              <w:rPr>
                <w:rtl w:val="0"/>
              </w:rPr>
              <w:t xml:space="preserve">&lt; 0.00001</w:t>
            </w:r>
          </w:p>
        </w:tc>
        <w:tc>
          <w:tcPr/>
          <w:p w:rsidR="00000000" w:rsidDel="00000000" w:rsidP="00000000" w:rsidRDefault="00000000" w:rsidRPr="00000000" w14:paraId="0000004C">
            <w:pPr>
              <w:rPr/>
            </w:pPr>
            <w:r w:rsidDel="00000000" w:rsidR="00000000" w:rsidRPr="00000000">
              <w:rPr>
                <w:rtl w:val="0"/>
              </w:rPr>
            </w:r>
          </w:p>
        </w:tc>
      </w:tr>
      <w:tr>
        <w:trPr>
          <w:cantSplit w:val="0"/>
          <w:tblHeader w:val="0"/>
        </w:trPr>
        <w:tc>
          <w:tcPr/>
          <w:p w:rsidR="00000000" w:rsidDel="00000000" w:rsidP="00000000" w:rsidRDefault="00000000" w:rsidRPr="00000000" w14:paraId="0000004D">
            <w:pPr>
              <w:rPr/>
            </w:pPr>
            <w:r w:rsidDel="00000000" w:rsidR="00000000" w:rsidRPr="00000000">
              <w:rPr>
                <w:rtl w:val="0"/>
              </w:rPr>
              <w:t xml:space="preserve">21</w:t>
            </w:r>
          </w:p>
        </w:tc>
        <w:tc>
          <w:tcPr/>
          <w:p w:rsidR="00000000" w:rsidDel="00000000" w:rsidP="00000000" w:rsidRDefault="00000000" w:rsidRPr="00000000" w14:paraId="0000004E">
            <w:pPr>
              <w:rPr/>
            </w:pPr>
            <w:r w:rsidDel="00000000" w:rsidR="00000000" w:rsidRPr="00000000">
              <w:rPr>
                <w:rtl w:val="0"/>
              </w:rPr>
              <w:t xml:space="preserve">71</w:t>
            </w:r>
          </w:p>
        </w:tc>
        <w:tc>
          <w:tcPr/>
          <w:p w:rsidR="00000000" w:rsidDel="00000000" w:rsidP="00000000" w:rsidRDefault="00000000" w:rsidRPr="00000000" w14:paraId="0000004F">
            <w:pPr>
              <w:rPr/>
            </w:pPr>
            <w:r w:rsidDel="00000000" w:rsidR="00000000" w:rsidRPr="00000000">
              <w:rPr>
                <w:rtl w:val="0"/>
              </w:rPr>
              <w:t xml:space="preserve">20.5</w:t>
            </w:r>
          </w:p>
        </w:tc>
        <w:tc>
          <w:tcPr/>
          <w:p w:rsidR="00000000" w:rsidDel="00000000" w:rsidP="00000000" w:rsidRDefault="00000000" w:rsidRPr="00000000" w14:paraId="00000050">
            <w:pPr>
              <w:rPr/>
            </w:pPr>
            <w:r w:rsidDel="00000000" w:rsidR="00000000" w:rsidRPr="00000000">
              <w:rPr>
                <w:rtl w:val="0"/>
              </w:rPr>
              <w:t xml:space="preserve">11.28</w:t>
            </w:r>
          </w:p>
        </w:tc>
        <w:tc>
          <w:tcPr/>
          <w:p w:rsidR="00000000" w:rsidDel="00000000" w:rsidP="00000000" w:rsidRDefault="00000000" w:rsidRPr="00000000" w14:paraId="00000051">
            <w:pPr>
              <w:rPr/>
            </w:pPr>
            <w:r w:rsidDel="00000000" w:rsidR="00000000" w:rsidRPr="00000000">
              <w:rPr>
                <w:rtl w:val="0"/>
              </w:rPr>
              <w:t xml:space="preserve">&lt; 0.00001</w:t>
            </w:r>
          </w:p>
        </w:tc>
        <w:tc>
          <w:tcPr/>
          <w:p w:rsidR="00000000" w:rsidDel="00000000" w:rsidP="00000000" w:rsidRDefault="00000000" w:rsidRPr="00000000" w14:paraId="00000052">
            <w:pPr>
              <w:rPr/>
            </w:pPr>
            <w:r w:rsidDel="00000000" w:rsidR="00000000" w:rsidRPr="00000000">
              <w:rPr>
                <w:rtl w:val="0"/>
              </w:rPr>
            </w:r>
          </w:p>
        </w:tc>
      </w:tr>
      <w:tr>
        <w:trPr>
          <w:cantSplit w:val="0"/>
          <w:tblHeader w:val="0"/>
        </w:trPr>
        <w:tc>
          <w:tcPr/>
          <w:p w:rsidR="00000000" w:rsidDel="00000000" w:rsidP="00000000" w:rsidRDefault="00000000" w:rsidRPr="00000000" w14:paraId="00000053">
            <w:pPr>
              <w:rPr/>
            </w:pPr>
            <w:r w:rsidDel="00000000" w:rsidR="00000000" w:rsidRPr="00000000">
              <w:rPr>
                <w:rtl w:val="0"/>
              </w:rPr>
              <w:t xml:space="preserve">28</w:t>
            </w:r>
          </w:p>
        </w:tc>
        <w:tc>
          <w:tcPr/>
          <w:p w:rsidR="00000000" w:rsidDel="00000000" w:rsidP="00000000" w:rsidRDefault="00000000" w:rsidRPr="00000000" w14:paraId="00000054">
            <w:pPr>
              <w:rPr/>
            </w:pPr>
            <w:r w:rsidDel="00000000" w:rsidR="00000000" w:rsidRPr="00000000">
              <w:rPr>
                <w:rtl w:val="0"/>
              </w:rPr>
              <w:t xml:space="preserve">89</w:t>
            </w:r>
          </w:p>
        </w:tc>
        <w:tc>
          <w:tcPr/>
          <w:p w:rsidR="00000000" w:rsidDel="00000000" w:rsidP="00000000" w:rsidRDefault="00000000" w:rsidRPr="00000000" w14:paraId="00000055">
            <w:pPr>
              <w:rPr/>
            </w:pPr>
            <w:r w:rsidDel="00000000" w:rsidR="00000000" w:rsidRPr="00000000">
              <w:rPr>
                <w:rtl w:val="0"/>
              </w:rPr>
              <w:t xml:space="preserve">24.8</w:t>
            </w:r>
          </w:p>
        </w:tc>
        <w:tc>
          <w:tcPr/>
          <w:p w:rsidR="00000000" w:rsidDel="00000000" w:rsidP="00000000" w:rsidRDefault="00000000" w:rsidRPr="00000000" w14:paraId="00000056">
            <w:pPr>
              <w:rPr/>
            </w:pPr>
            <w:r w:rsidDel="00000000" w:rsidR="00000000" w:rsidRPr="00000000">
              <w:rPr>
                <w:rtl w:val="0"/>
              </w:rPr>
              <w:t xml:space="preserve">12.92</w:t>
            </w:r>
          </w:p>
        </w:tc>
        <w:tc>
          <w:tcPr/>
          <w:p w:rsidR="00000000" w:rsidDel="00000000" w:rsidP="00000000" w:rsidRDefault="00000000" w:rsidRPr="00000000" w14:paraId="00000057">
            <w:pPr>
              <w:rPr/>
            </w:pPr>
            <w:r w:rsidDel="00000000" w:rsidR="00000000" w:rsidRPr="00000000">
              <w:rPr>
                <w:rtl w:val="0"/>
              </w:rPr>
              <w:t xml:space="preserve">&lt; 0.00001</w:t>
            </w:r>
          </w:p>
        </w:tc>
        <w:tc>
          <w:tcPr/>
          <w:p w:rsidR="00000000" w:rsidDel="00000000" w:rsidP="00000000" w:rsidRDefault="00000000" w:rsidRPr="00000000" w14:paraId="00000058">
            <w:pPr>
              <w:rPr/>
            </w:pPr>
            <w:r w:rsidDel="00000000" w:rsidR="00000000" w:rsidRPr="00000000">
              <w:rPr>
                <w:rtl w:val="0"/>
              </w:rPr>
            </w:r>
          </w:p>
        </w:tc>
      </w:tr>
      <w:tr>
        <w:trPr>
          <w:cantSplit w:val="0"/>
          <w:tblHeader w:val="0"/>
        </w:trPr>
        <w:tc>
          <w:tcPr/>
          <w:p w:rsidR="00000000" w:rsidDel="00000000" w:rsidP="00000000" w:rsidRDefault="00000000" w:rsidRPr="00000000" w14:paraId="00000059">
            <w:pPr>
              <w:rPr/>
            </w:pPr>
            <w:r w:rsidDel="00000000" w:rsidR="00000000" w:rsidRPr="00000000">
              <w:rPr>
                <w:rtl w:val="0"/>
              </w:rPr>
              <w:t xml:space="preserve">42</w:t>
            </w:r>
          </w:p>
        </w:tc>
        <w:tc>
          <w:tcPr/>
          <w:p w:rsidR="00000000" w:rsidDel="00000000" w:rsidP="00000000" w:rsidRDefault="00000000" w:rsidRPr="00000000" w14:paraId="0000005A">
            <w:pPr>
              <w:rPr/>
            </w:pPr>
            <w:r w:rsidDel="00000000" w:rsidR="00000000" w:rsidRPr="00000000">
              <w:rPr>
                <w:rtl w:val="0"/>
              </w:rPr>
              <w:t xml:space="preserve">131</w:t>
            </w:r>
          </w:p>
        </w:tc>
        <w:tc>
          <w:tcPr/>
          <w:p w:rsidR="00000000" w:rsidDel="00000000" w:rsidP="00000000" w:rsidRDefault="00000000" w:rsidRPr="00000000" w14:paraId="0000005B">
            <w:pPr>
              <w:rPr/>
            </w:pPr>
            <w:r w:rsidDel="00000000" w:rsidR="00000000" w:rsidRPr="00000000">
              <w:rPr>
                <w:rtl w:val="0"/>
              </w:rPr>
              <w:t xml:space="preserve">35.7</w:t>
            </w:r>
          </w:p>
        </w:tc>
        <w:tc>
          <w:tcPr/>
          <w:p w:rsidR="00000000" w:rsidDel="00000000" w:rsidP="00000000" w:rsidRDefault="00000000" w:rsidRPr="00000000" w14:paraId="0000005C">
            <w:pPr>
              <w:rPr/>
            </w:pPr>
            <w:r w:rsidDel="00000000" w:rsidR="00000000" w:rsidRPr="00000000">
              <w:rPr>
                <w:rtl w:val="0"/>
              </w:rPr>
              <w:t xml:space="preserve">16.04</w:t>
            </w:r>
          </w:p>
        </w:tc>
        <w:tc>
          <w:tcPr/>
          <w:p w:rsidR="00000000" w:rsidDel="00000000" w:rsidP="00000000" w:rsidRDefault="00000000" w:rsidRPr="00000000" w14:paraId="0000005D">
            <w:pPr>
              <w:rPr/>
            </w:pPr>
            <w:r w:rsidDel="00000000" w:rsidR="00000000" w:rsidRPr="00000000">
              <w:rPr>
                <w:rtl w:val="0"/>
              </w:rPr>
              <w:t xml:space="preserve">&lt; 0.00001</w:t>
            </w:r>
          </w:p>
        </w:tc>
        <w:tc>
          <w:tcPr/>
          <w:p w:rsidR="00000000" w:rsidDel="00000000" w:rsidP="00000000" w:rsidRDefault="00000000" w:rsidRPr="00000000" w14:paraId="0000005E">
            <w:pPr>
              <w:rPr/>
            </w:pPr>
            <w:r w:rsidDel="00000000" w:rsidR="00000000" w:rsidRPr="00000000">
              <w:rPr>
                <w:rtl w:val="0"/>
              </w:rPr>
            </w:r>
          </w:p>
        </w:tc>
      </w:tr>
      <w:tr>
        <w:trPr>
          <w:cantSplit w:val="0"/>
          <w:tblHeader w:val="0"/>
        </w:trPr>
        <w:tc>
          <w:tcPr/>
          <w:p w:rsidR="00000000" w:rsidDel="00000000" w:rsidP="00000000" w:rsidRDefault="00000000" w:rsidRPr="00000000" w14:paraId="0000005F">
            <w:pPr>
              <w:rPr/>
            </w:pPr>
            <w:r w:rsidDel="00000000" w:rsidR="00000000" w:rsidRPr="00000000">
              <w:rPr>
                <w:rtl w:val="0"/>
              </w:rPr>
              <w:t xml:space="preserve">49</w:t>
            </w:r>
          </w:p>
        </w:tc>
        <w:tc>
          <w:tcPr/>
          <w:p w:rsidR="00000000" w:rsidDel="00000000" w:rsidP="00000000" w:rsidRDefault="00000000" w:rsidRPr="00000000" w14:paraId="00000060">
            <w:pPr>
              <w:rPr/>
            </w:pPr>
            <w:r w:rsidDel="00000000" w:rsidR="00000000" w:rsidRPr="00000000">
              <w:rPr>
                <w:rtl w:val="0"/>
              </w:rPr>
              <w:t xml:space="preserve">68</w:t>
            </w:r>
          </w:p>
        </w:tc>
        <w:tc>
          <w:tcPr/>
          <w:p w:rsidR="00000000" w:rsidDel="00000000" w:rsidP="00000000" w:rsidRDefault="00000000" w:rsidRPr="00000000" w14:paraId="00000061">
            <w:pPr>
              <w:rPr/>
            </w:pPr>
            <w:r w:rsidDel="00000000" w:rsidR="00000000" w:rsidRPr="00000000">
              <w:rPr>
                <w:rtl w:val="0"/>
              </w:rPr>
              <w:t xml:space="preserve">11.2</w:t>
            </w:r>
          </w:p>
        </w:tc>
        <w:tc>
          <w:tcPr/>
          <w:p w:rsidR="00000000" w:rsidDel="00000000" w:rsidP="00000000" w:rsidRDefault="00000000" w:rsidRPr="00000000" w14:paraId="00000062">
            <w:pPr>
              <w:rPr/>
            </w:pPr>
            <w:r w:rsidDel="00000000" w:rsidR="00000000" w:rsidRPr="00000000">
              <w:rPr>
                <w:rtl w:val="0"/>
              </w:rPr>
              <w:t xml:space="preserve">16.93</w:t>
            </w:r>
          </w:p>
        </w:tc>
        <w:tc>
          <w:tcPr/>
          <w:p w:rsidR="00000000" w:rsidDel="00000000" w:rsidP="00000000" w:rsidRDefault="00000000" w:rsidRPr="00000000" w14:paraId="00000063">
            <w:pPr>
              <w:rPr/>
            </w:pPr>
            <w:r w:rsidDel="00000000" w:rsidR="00000000" w:rsidRPr="00000000">
              <w:rPr>
                <w:rtl w:val="0"/>
              </w:rPr>
              <w:t xml:space="preserve">&lt; 0.00001</w:t>
            </w:r>
          </w:p>
        </w:tc>
        <w:tc>
          <w:tcPr/>
          <w:p w:rsidR="00000000" w:rsidDel="00000000" w:rsidP="00000000" w:rsidRDefault="00000000" w:rsidRPr="00000000" w14:paraId="00000064">
            <w:pPr>
              <w:rPr/>
            </w:pPr>
            <w:r w:rsidDel="00000000" w:rsidR="00000000" w:rsidRPr="00000000">
              <w:rPr>
                <w:rtl w:val="0"/>
              </w:rPr>
              <w:t xml:space="preserve">**Pulse match + prophetic alignment**</w:t>
            </w:r>
          </w:p>
        </w:tc>
      </w:tr>
      <w:tr>
        <w:trPr>
          <w:cantSplit w:val="0"/>
          <w:tblHeader w:val="0"/>
        </w:trPr>
        <w:tc>
          <w:tcPr/>
          <w:p w:rsidR="00000000" w:rsidDel="00000000" w:rsidP="00000000" w:rsidRDefault="00000000" w:rsidRPr="00000000" w14:paraId="00000065">
            <w:pPr>
              <w:rPr/>
            </w:pPr>
            <w:r w:rsidDel="00000000" w:rsidR="00000000" w:rsidRPr="00000000">
              <w:rPr>
                <w:rtl w:val="0"/>
              </w:rPr>
              <w:t xml:space="preserve">70</w:t>
            </w:r>
          </w:p>
        </w:tc>
        <w:tc>
          <w:tcPr/>
          <w:p w:rsidR="00000000" w:rsidDel="00000000" w:rsidP="00000000" w:rsidRDefault="00000000" w:rsidRPr="00000000" w14:paraId="00000066">
            <w:pPr>
              <w:rPr/>
            </w:pPr>
            <w:r w:rsidDel="00000000" w:rsidR="00000000" w:rsidRPr="00000000">
              <w:rPr>
                <w:rtl w:val="0"/>
              </w:rPr>
              <w:t xml:space="preserve">102</w:t>
            </w:r>
          </w:p>
        </w:tc>
        <w:tc>
          <w:tcPr/>
          <w:p w:rsidR="00000000" w:rsidDel="00000000" w:rsidP="00000000" w:rsidRDefault="00000000" w:rsidRPr="00000000" w14:paraId="00000067">
            <w:pPr>
              <w:rPr/>
            </w:pPr>
            <w:r w:rsidDel="00000000" w:rsidR="00000000" w:rsidRPr="00000000">
              <w:rPr>
                <w:rtl w:val="0"/>
              </w:rPr>
              <w:t xml:space="preserve">30.1</w:t>
            </w:r>
          </w:p>
        </w:tc>
        <w:tc>
          <w:tcPr/>
          <w:p w:rsidR="00000000" w:rsidDel="00000000" w:rsidP="00000000" w:rsidRDefault="00000000" w:rsidRPr="00000000" w14:paraId="00000068">
            <w:pPr>
              <w:rPr/>
            </w:pPr>
            <w:r w:rsidDel="00000000" w:rsidR="00000000" w:rsidRPr="00000000">
              <w:rPr>
                <w:rtl w:val="0"/>
              </w:rPr>
              <w:t xml:space="preserve">13.13</w:t>
            </w:r>
          </w:p>
        </w:tc>
        <w:tc>
          <w:tcPr/>
          <w:p w:rsidR="00000000" w:rsidDel="00000000" w:rsidP="00000000" w:rsidRDefault="00000000" w:rsidRPr="00000000" w14:paraId="00000069">
            <w:pPr>
              <w:rPr/>
            </w:pPr>
            <w:r w:rsidDel="00000000" w:rsidR="00000000" w:rsidRPr="00000000">
              <w:rPr>
                <w:rtl w:val="0"/>
              </w:rPr>
              <w:t xml:space="preserve">&lt; 0.00001</w:t>
            </w:r>
          </w:p>
        </w:tc>
        <w:tc>
          <w:tcPr/>
          <w:p w:rsidR="00000000" w:rsidDel="00000000" w:rsidP="00000000" w:rsidRDefault="00000000" w:rsidRPr="00000000" w14:paraId="0000006A">
            <w:pPr>
              <w:rPr/>
            </w:pPr>
            <w:r w:rsidDel="00000000" w:rsidR="00000000" w:rsidRPr="00000000">
              <w:rPr>
                <w:rtl w:val="0"/>
              </w:rPr>
            </w:r>
          </w:p>
        </w:tc>
      </w:tr>
      <w:tr>
        <w:trPr>
          <w:cantSplit w:val="0"/>
          <w:tblHeader w:val="0"/>
        </w:trPr>
        <w:tc>
          <w:tcPr/>
          <w:p w:rsidR="00000000" w:rsidDel="00000000" w:rsidP="00000000" w:rsidRDefault="00000000" w:rsidRPr="00000000" w14:paraId="0000006B">
            <w:pPr>
              <w:rPr/>
            </w:pPr>
            <w:r w:rsidDel="00000000" w:rsidR="00000000" w:rsidRPr="00000000">
              <w:rPr>
                <w:rtl w:val="0"/>
              </w:rPr>
              <w:t xml:space="preserve">91</w:t>
            </w:r>
          </w:p>
        </w:tc>
        <w:tc>
          <w:tcPr/>
          <w:p w:rsidR="00000000" w:rsidDel="00000000" w:rsidP="00000000" w:rsidRDefault="00000000" w:rsidRPr="00000000" w14:paraId="0000006C">
            <w:pPr>
              <w:rPr/>
            </w:pPr>
            <w:r w:rsidDel="00000000" w:rsidR="00000000" w:rsidRPr="00000000">
              <w:rPr>
                <w:rtl w:val="0"/>
              </w:rPr>
              <w:t xml:space="preserve">94</w:t>
            </w:r>
          </w:p>
        </w:tc>
        <w:tc>
          <w:tcPr/>
          <w:p w:rsidR="00000000" w:rsidDel="00000000" w:rsidP="00000000" w:rsidRDefault="00000000" w:rsidRPr="00000000" w14:paraId="0000006D">
            <w:pPr>
              <w:rPr/>
            </w:pPr>
            <w:r w:rsidDel="00000000" w:rsidR="00000000" w:rsidRPr="00000000">
              <w:rPr>
                <w:rtl w:val="0"/>
              </w:rPr>
              <w:t xml:space="preserve">27.6</w:t>
            </w:r>
          </w:p>
        </w:tc>
        <w:tc>
          <w:tcPr/>
          <w:p w:rsidR="00000000" w:rsidDel="00000000" w:rsidP="00000000" w:rsidRDefault="00000000" w:rsidRPr="00000000" w14:paraId="0000006E">
            <w:pPr>
              <w:rPr/>
            </w:pPr>
            <w:r w:rsidDel="00000000" w:rsidR="00000000" w:rsidRPr="00000000">
              <w:rPr>
                <w:rtl w:val="0"/>
              </w:rPr>
              <w:t xml:space="preserve">12.78</w:t>
            </w:r>
          </w:p>
        </w:tc>
        <w:tc>
          <w:tcPr/>
          <w:p w:rsidR="00000000" w:rsidDel="00000000" w:rsidP="00000000" w:rsidRDefault="00000000" w:rsidRPr="00000000" w14:paraId="0000006F">
            <w:pPr>
              <w:rPr/>
            </w:pPr>
            <w:r w:rsidDel="00000000" w:rsidR="00000000" w:rsidRPr="00000000">
              <w:rPr>
                <w:rtl w:val="0"/>
              </w:rPr>
              <w:t xml:space="preserve">&lt; 0.00001</w:t>
            </w:r>
          </w:p>
        </w:tc>
        <w:tc>
          <w:tcPr/>
          <w:p w:rsidR="00000000" w:rsidDel="00000000" w:rsidP="00000000" w:rsidRDefault="00000000" w:rsidRPr="00000000" w14:paraId="00000070">
            <w:pPr>
              <w:rPr/>
            </w:pPr>
            <w:r w:rsidDel="00000000" w:rsidR="00000000" w:rsidRPr="00000000">
              <w:rPr>
                <w:rtl w:val="0"/>
              </w:rPr>
            </w:r>
          </w:p>
        </w:tc>
      </w:tr>
      <w:tr>
        <w:trPr>
          <w:cantSplit w:val="0"/>
          <w:tblHeader w:val="0"/>
        </w:trPr>
        <w:tc>
          <w:tcPr/>
          <w:p w:rsidR="00000000" w:rsidDel="00000000" w:rsidP="00000000" w:rsidRDefault="00000000" w:rsidRPr="00000000" w14:paraId="00000071">
            <w:pPr>
              <w:rPr/>
            </w:pPr>
            <w:r w:rsidDel="00000000" w:rsidR="00000000" w:rsidRPr="00000000">
              <w:rPr>
                <w:rtl w:val="0"/>
              </w:rPr>
              <w:t xml:space="preserve">112</w:t>
            </w:r>
          </w:p>
        </w:tc>
        <w:tc>
          <w:tcPr/>
          <w:p w:rsidR="00000000" w:rsidDel="00000000" w:rsidP="00000000" w:rsidRDefault="00000000" w:rsidRPr="00000000" w14:paraId="00000072">
            <w:pPr>
              <w:rPr/>
            </w:pPr>
            <w:r w:rsidDel="00000000" w:rsidR="00000000" w:rsidRPr="00000000">
              <w:rPr>
                <w:rtl w:val="0"/>
              </w:rPr>
              <w:t xml:space="preserve">83</w:t>
            </w:r>
          </w:p>
        </w:tc>
        <w:tc>
          <w:tcPr/>
          <w:p w:rsidR="00000000" w:rsidDel="00000000" w:rsidP="00000000" w:rsidRDefault="00000000" w:rsidRPr="00000000" w14:paraId="00000073">
            <w:pPr>
              <w:rPr/>
            </w:pPr>
            <w:r w:rsidDel="00000000" w:rsidR="00000000" w:rsidRPr="00000000">
              <w:rPr>
                <w:rtl w:val="0"/>
              </w:rPr>
              <w:t xml:space="preserve">25.5</w:t>
            </w:r>
          </w:p>
        </w:tc>
        <w:tc>
          <w:tcPr/>
          <w:p w:rsidR="00000000" w:rsidDel="00000000" w:rsidP="00000000" w:rsidRDefault="00000000" w:rsidRPr="00000000" w14:paraId="00000074">
            <w:pPr>
              <w:rPr/>
            </w:pPr>
            <w:r w:rsidDel="00000000" w:rsidR="00000000" w:rsidRPr="00000000">
              <w:rPr>
                <w:rtl w:val="0"/>
              </w:rPr>
              <w:t xml:space="preserve">11.27</w:t>
            </w:r>
          </w:p>
        </w:tc>
        <w:tc>
          <w:tcPr/>
          <w:p w:rsidR="00000000" w:rsidDel="00000000" w:rsidP="00000000" w:rsidRDefault="00000000" w:rsidRPr="00000000" w14:paraId="00000075">
            <w:pPr>
              <w:rPr/>
            </w:pPr>
            <w:r w:rsidDel="00000000" w:rsidR="00000000" w:rsidRPr="00000000">
              <w:rPr>
                <w:rtl w:val="0"/>
              </w:rPr>
              <w:t xml:space="preserve">&lt; 0.00001</w:t>
            </w:r>
          </w:p>
        </w:tc>
        <w:tc>
          <w:tcPr/>
          <w:p w:rsidR="00000000" w:rsidDel="00000000" w:rsidP="00000000" w:rsidRDefault="00000000" w:rsidRPr="00000000" w14:paraId="00000076">
            <w:pPr>
              <w:rPr/>
            </w:pPr>
            <w:r w:rsidDel="00000000" w:rsidR="00000000" w:rsidRPr="00000000">
              <w:rPr>
                <w:rtl w:val="0"/>
              </w:rPr>
            </w:r>
          </w:p>
        </w:tc>
      </w:tr>
      <w:tr>
        <w:trPr>
          <w:cantSplit w:val="0"/>
          <w:tblHeader w:val="0"/>
        </w:trPr>
        <w:tc>
          <w:tcPr/>
          <w:p w:rsidR="00000000" w:rsidDel="00000000" w:rsidP="00000000" w:rsidRDefault="00000000" w:rsidRPr="00000000" w14:paraId="00000077">
            <w:pPr>
              <w:rPr/>
            </w:pPr>
            <w:r w:rsidDel="00000000" w:rsidR="00000000" w:rsidRPr="00000000">
              <w:rPr>
                <w:rtl w:val="0"/>
              </w:rPr>
              <w:t xml:space="preserve">133</w:t>
            </w:r>
          </w:p>
        </w:tc>
        <w:tc>
          <w:tcPr/>
          <w:p w:rsidR="00000000" w:rsidDel="00000000" w:rsidP="00000000" w:rsidRDefault="00000000" w:rsidRPr="00000000" w14:paraId="00000078">
            <w:pPr>
              <w:rPr/>
            </w:pPr>
            <w:r w:rsidDel="00000000" w:rsidR="00000000" w:rsidRPr="00000000">
              <w:rPr>
                <w:rtl w:val="0"/>
              </w:rPr>
              <w:t xml:space="preserve">64</w:t>
            </w:r>
          </w:p>
        </w:tc>
        <w:tc>
          <w:tcPr/>
          <w:p w:rsidR="00000000" w:rsidDel="00000000" w:rsidP="00000000" w:rsidRDefault="00000000" w:rsidRPr="00000000" w14:paraId="00000079">
            <w:pPr>
              <w:rPr/>
            </w:pPr>
            <w:r w:rsidDel="00000000" w:rsidR="00000000" w:rsidRPr="00000000">
              <w:rPr>
                <w:rtl w:val="0"/>
              </w:rPr>
              <w:t xml:space="preserve">19.2</w:t>
            </w:r>
          </w:p>
        </w:tc>
        <w:tc>
          <w:tcPr/>
          <w:p w:rsidR="00000000" w:rsidDel="00000000" w:rsidP="00000000" w:rsidRDefault="00000000" w:rsidRPr="00000000" w14:paraId="0000007A">
            <w:pPr>
              <w:rPr/>
            </w:pPr>
            <w:r w:rsidDel="00000000" w:rsidR="00000000" w:rsidRPr="00000000">
              <w:rPr>
                <w:rtl w:val="0"/>
              </w:rPr>
              <w:t xml:space="preserve">10.17</w:t>
            </w:r>
          </w:p>
        </w:tc>
        <w:tc>
          <w:tcPr/>
          <w:p w:rsidR="00000000" w:rsidDel="00000000" w:rsidP="00000000" w:rsidRDefault="00000000" w:rsidRPr="00000000" w14:paraId="0000007B">
            <w:pPr>
              <w:rPr/>
            </w:pPr>
            <w:r w:rsidDel="00000000" w:rsidR="00000000" w:rsidRPr="00000000">
              <w:rPr>
                <w:rtl w:val="0"/>
              </w:rPr>
              <w:t xml:space="preserve">&lt; 0.00001</w:t>
            </w:r>
          </w:p>
        </w:tc>
        <w:tc>
          <w:tcPr/>
          <w:p w:rsidR="00000000" w:rsidDel="00000000" w:rsidP="00000000" w:rsidRDefault="00000000" w:rsidRPr="00000000" w14:paraId="0000007C">
            <w:pPr>
              <w:rPr/>
            </w:pPr>
            <w:r w:rsidDel="00000000" w:rsidR="00000000" w:rsidRPr="00000000">
              <w:rPr>
                <w:rtl w:val="0"/>
              </w:rPr>
            </w:r>
          </w:p>
        </w:tc>
      </w:tr>
      <w:tr>
        <w:trPr>
          <w:cantSplit w:val="0"/>
          <w:tblHeader w:val="0"/>
        </w:trPr>
        <w:tc>
          <w:tcPr/>
          <w:p w:rsidR="00000000" w:rsidDel="00000000" w:rsidP="00000000" w:rsidRDefault="00000000" w:rsidRPr="00000000" w14:paraId="0000007D">
            <w:pPr>
              <w:rPr/>
            </w:pPr>
            <w:r w:rsidDel="00000000" w:rsidR="00000000" w:rsidRPr="00000000">
              <w:rPr>
                <w:rtl w:val="0"/>
              </w:rPr>
              <w:t xml:space="preserve">144</w:t>
            </w:r>
          </w:p>
        </w:tc>
        <w:tc>
          <w:tcPr/>
          <w:p w:rsidR="00000000" w:rsidDel="00000000" w:rsidP="00000000" w:rsidRDefault="00000000" w:rsidRPr="00000000" w14:paraId="0000007E">
            <w:pPr>
              <w:rPr/>
            </w:pPr>
            <w:r w:rsidDel="00000000" w:rsidR="00000000" w:rsidRPr="00000000">
              <w:rPr>
                <w:rtl w:val="0"/>
              </w:rPr>
              <w:t xml:space="preserve">91</w:t>
            </w:r>
          </w:p>
        </w:tc>
        <w:tc>
          <w:tcPr/>
          <w:p w:rsidR="00000000" w:rsidDel="00000000" w:rsidP="00000000" w:rsidRDefault="00000000" w:rsidRPr="00000000" w14:paraId="0000007F">
            <w:pPr>
              <w:rPr/>
            </w:pPr>
            <w:r w:rsidDel="00000000" w:rsidR="00000000" w:rsidRPr="00000000">
              <w:rPr>
                <w:rtl w:val="0"/>
              </w:rPr>
              <w:t xml:space="preserve">15.7</w:t>
            </w:r>
          </w:p>
        </w:tc>
        <w:tc>
          <w:tcPr/>
          <w:p w:rsidR="00000000" w:rsidDel="00000000" w:rsidP="00000000" w:rsidRDefault="00000000" w:rsidRPr="00000000" w14:paraId="00000080">
            <w:pPr>
              <w:rPr/>
            </w:pPr>
            <w:r w:rsidDel="00000000" w:rsidR="00000000" w:rsidRPr="00000000">
              <w:rPr>
                <w:rtl w:val="0"/>
              </w:rPr>
              <w:t xml:space="preserve">15.24</w:t>
            </w:r>
          </w:p>
        </w:tc>
        <w:tc>
          <w:tcPr/>
          <w:p w:rsidR="00000000" w:rsidDel="00000000" w:rsidP="00000000" w:rsidRDefault="00000000" w:rsidRPr="00000000" w14:paraId="00000081">
            <w:pPr>
              <w:rPr/>
            </w:pPr>
            <w:r w:rsidDel="00000000" w:rsidR="00000000" w:rsidRPr="00000000">
              <w:rPr>
                <w:rtl w:val="0"/>
              </w:rPr>
              <w:t xml:space="preserve">&lt; 0.00001</w:t>
            </w:r>
          </w:p>
        </w:tc>
        <w:tc>
          <w:tcPr/>
          <w:p w:rsidR="00000000" w:rsidDel="00000000" w:rsidP="00000000" w:rsidRDefault="00000000" w:rsidRPr="00000000" w14:paraId="00000082">
            <w:pPr>
              <w:rPr/>
            </w:pPr>
            <w:r w:rsidDel="00000000" w:rsidR="00000000" w:rsidRPr="00000000">
              <w:rPr>
                <w:rtl w:val="0"/>
              </w:rPr>
            </w:r>
          </w:p>
        </w:tc>
      </w:tr>
      <w:tr>
        <w:trPr>
          <w:cantSplit w:val="0"/>
          <w:tblHeader w:val="0"/>
        </w:trPr>
        <w:tc>
          <w:tcPr/>
          <w:p w:rsidR="00000000" w:rsidDel="00000000" w:rsidP="00000000" w:rsidRDefault="00000000" w:rsidRPr="00000000" w14:paraId="00000083">
            <w:pPr>
              <w:rPr/>
            </w:pPr>
            <w:r w:rsidDel="00000000" w:rsidR="00000000" w:rsidRPr="00000000">
              <w:rPr>
                <w:rtl w:val="0"/>
              </w:rPr>
              <w:t xml:space="preserve">153</w:t>
            </w:r>
          </w:p>
        </w:tc>
        <w:tc>
          <w:tcPr/>
          <w:p w:rsidR="00000000" w:rsidDel="00000000" w:rsidP="00000000" w:rsidRDefault="00000000" w:rsidRPr="00000000" w14:paraId="00000084">
            <w:pPr>
              <w:rPr/>
            </w:pPr>
            <w:r w:rsidDel="00000000" w:rsidR="00000000" w:rsidRPr="00000000">
              <w:rPr>
                <w:rtl w:val="0"/>
              </w:rPr>
              <w:t xml:space="preserve">77</w:t>
            </w:r>
          </w:p>
        </w:tc>
        <w:tc>
          <w:tcPr/>
          <w:p w:rsidR="00000000" w:rsidDel="00000000" w:rsidP="00000000" w:rsidRDefault="00000000" w:rsidRPr="00000000" w14:paraId="00000085">
            <w:pPr>
              <w:rPr/>
            </w:pPr>
            <w:r w:rsidDel="00000000" w:rsidR="00000000" w:rsidRPr="00000000">
              <w:rPr>
                <w:rtl w:val="0"/>
              </w:rPr>
              <w:t xml:space="preserve">21.1</w:t>
            </w:r>
          </w:p>
        </w:tc>
        <w:tc>
          <w:tcPr/>
          <w:p w:rsidR="00000000" w:rsidDel="00000000" w:rsidP="00000000" w:rsidRDefault="00000000" w:rsidRPr="00000000" w14:paraId="00000086">
            <w:pPr>
              <w:rPr/>
            </w:pPr>
            <w:r w:rsidDel="00000000" w:rsidR="00000000" w:rsidRPr="00000000">
              <w:rPr>
                <w:rtl w:val="0"/>
              </w:rPr>
              <w:t xml:space="preserve">11.72</w:t>
            </w:r>
          </w:p>
        </w:tc>
        <w:tc>
          <w:tcPr/>
          <w:p w:rsidR="00000000" w:rsidDel="00000000" w:rsidP="00000000" w:rsidRDefault="00000000" w:rsidRPr="00000000" w14:paraId="00000087">
            <w:pPr>
              <w:rPr/>
            </w:pPr>
            <w:r w:rsidDel="00000000" w:rsidR="00000000" w:rsidRPr="00000000">
              <w:rPr>
                <w:rtl w:val="0"/>
              </w:rPr>
              <w:t xml:space="preserve">&lt; 0.00001</w:t>
            </w:r>
          </w:p>
        </w:tc>
        <w:tc>
          <w:tcPr/>
          <w:p w:rsidR="00000000" w:rsidDel="00000000" w:rsidP="00000000" w:rsidRDefault="00000000" w:rsidRPr="00000000" w14:paraId="00000088">
            <w:pPr>
              <w:rPr/>
            </w:pPr>
            <w:r w:rsidDel="00000000" w:rsidR="00000000" w:rsidRPr="00000000">
              <w:rPr>
                <w:rtl w:val="0"/>
              </w:rPr>
            </w:r>
          </w:p>
        </w:tc>
      </w:tr>
      <w:tr>
        <w:trPr>
          <w:cantSplit w:val="0"/>
          <w:tblHeader w:val="0"/>
        </w:trPr>
        <w:tc>
          <w:tcPr/>
          <w:p w:rsidR="00000000" w:rsidDel="00000000" w:rsidP="00000000" w:rsidRDefault="00000000" w:rsidRPr="00000000" w14:paraId="00000089">
            <w:pPr>
              <w:rPr/>
            </w:pPr>
            <w:r w:rsidDel="00000000" w:rsidR="00000000" w:rsidRPr="00000000">
              <w:rPr>
                <w:rtl w:val="0"/>
              </w:rPr>
              <w:t xml:space="preserve">233</w:t>
            </w:r>
          </w:p>
        </w:tc>
        <w:tc>
          <w:tcPr/>
          <w:p w:rsidR="00000000" w:rsidDel="00000000" w:rsidP="00000000" w:rsidRDefault="00000000" w:rsidRPr="00000000" w14:paraId="0000008A">
            <w:pPr>
              <w:rPr/>
            </w:pPr>
            <w:r w:rsidDel="00000000" w:rsidR="00000000" w:rsidRPr="00000000">
              <w:rPr>
                <w:rtl w:val="0"/>
              </w:rPr>
              <w:t xml:space="preserve">31</w:t>
            </w:r>
          </w:p>
        </w:tc>
        <w:tc>
          <w:tcPr/>
          <w:p w:rsidR="00000000" w:rsidDel="00000000" w:rsidP="00000000" w:rsidRDefault="00000000" w:rsidRPr="00000000" w14:paraId="0000008B">
            <w:pPr>
              <w:rPr/>
            </w:pPr>
            <w:r w:rsidDel="00000000" w:rsidR="00000000" w:rsidRPr="00000000">
              <w:rPr>
                <w:rtl w:val="0"/>
              </w:rPr>
              <w:t xml:space="preserve">8.6</w:t>
            </w:r>
          </w:p>
        </w:tc>
        <w:tc>
          <w:tcPr/>
          <w:p w:rsidR="00000000" w:rsidDel="00000000" w:rsidP="00000000" w:rsidRDefault="00000000" w:rsidRPr="00000000" w14:paraId="0000008C">
            <w:pPr>
              <w:rPr/>
            </w:pPr>
            <w:r w:rsidDel="00000000" w:rsidR="00000000" w:rsidRPr="00000000">
              <w:rPr>
                <w:rtl w:val="0"/>
              </w:rPr>
              <w:t xml:space="preserve">7.61</w:t>
            </w:r>
          </w:p>
        </w:tc>
        <w:tc>
          <w:tcPr/>
          <w:p w:rsidR="00000000" w:rsidDel="00000000" w:rsidP="00000000" w:rsidRDefault="00000000" w:rsidRPr="00000000" w14:paraId="0000008D">
            <w:pPr>
              <w:rPr/>
            </w:pPr>
            <w:r w:rsidDel="00000000" w:rsidR="00000000" w:rsidRPr="00000000">
              <w:rPr>
                <w:rtl w:val="0"/>
              </w:rPr>
              <w:t xml:space="preserve">&lt; 0.00001</w:t>
            </w:r>
          </w:p>
        </w:tc>
        <w:tc>
          <w:tcPr/>
          <w:p w:rsidR="00000000" w:rsidDel="00000000" w:rsidP="00000000" w:rsidRDefault="00000000" w:rsidRPr="00000000" w14:paraId="0000008E">
            <w:pPr>
              <w:rPr/>
            </w:pPr>
            <w:r w:rsidDel="00000000" w:rsidR="00000000" w:rsidRPr="00000000">
              <w:rPr>
                <w:rtl w:val="0"/>
              </w:rPr>
            </w:r>
          </w:p>
        </w:tc>
      </w:tr>
      <w:tr>
        <w:trPr>
          <w:cantSplit w:val="0"/>
          <w:tblHeader w:val="0"/>
        </w:trPr>
        <w:tc>
          <w:tcPr/>
          <w:p w:rsidR="00000000" w:rsidDel="00000000" w:rsidP="00000000" w:rsidRDefault="00000000" w:rsidRPr="00000000" w14:paraId="0000008F">
            <w:pPr>
              <w:rPr/>
            </w:pPr>
            <w:r w:rsidDel="00000000" w:rsidR="00000000" w:rsidRPr="00000000">
              <w:rPr>
                <w:rtl w:val="0"/>
              </w:rPr>
              <w:t xml:space="preserve">343</w:t>
            </w:r>
          </w:p>
        </w:tc>
        <w:tc>
          <w:tcPr/>
          <w:p w:rsidR="00000000" w:rsidDel="00000000" w:rsidP="00000000" w:rsidRDefault="00000000" w:rsidRPr="00000000" w14:paraId="00000090">
            <w:pPr>
              <w:rPr/>
            </w:pPr>
            <w:r w:rsidDel="00000000" w:rsidR="00000000" w:rsidRPr="00000000">
              <w:rPr>
                <w:rtl w:val="0"/>
              </w:rPr>
              <w:t xml:space="preserve">26</w:t>
            </w:r>
          </w:p>
        </w:tc>
        <w:tc>
          <w:tcPr/>
          <w:p w:rsidR="00000000" w:rsidDel="00000000" w:rsidP="00000000" w:rsidRDefault="00000000" w:rsidRPr="00000000" w14:paraId="00000091">
            <w:pPr>
              <w:rPr/>
            </w:pPr>
            <w:r w:rsidDel="00000000" w:rsidR="00000000" w:rsidRPr="00000000">
              <w:rPr>
                <w:rtl w:val="0"/>
              </w:rPr>
              <w:t xml:space="preserve">5.4</w:t>
            </w:r>
          </w:p>
        </w:tc>
        <w:tc>
          <w:tcPr/>
          <w:p w:rsidR="00000000" w:rsidDel="00000000" w:rsidP="00000000" w:rsidRDefault="00000000" w:rsidRPr="00000000" w14:paraId="00000092">
            <w:pPr>
              <w:rPr/>
            </w:pPr>
            <w:r w:rsidDel="00000000" w:rsidR="00000000" w:rsidRPr="00000000">
              <w:rPr>
                <w:rtl w:val="0"/>
              </w:rPr>
              <w:t xml:space="preserve">8.87</w:t>
            </w:r>
          </w:p>
        </w:tc>
        <w:tc>
          <w:tcPr/>
          <w:p w:rsidR="00000000" w:rsidDel="00000000" w:rsidP="00000000" w:rsidRDefault="00000000" w:rsidRPr="00000000" w14:paraId="00000093">
            <w:pPr>
              <w:rPr/>
            </w:pPr>
            <w:r w:rsidDel="00000000" w:rsidR="00000000" w:rsidRPr="00000000">
              <w:rPr>
                <w:rtl w:val="0"/>
              </w:rPr>
              <w:t xml:space="preserve">&lt; 0.00001</w:t>
            </w:r>
          </w:p>
        </w:tc>
        <w:tc>
          <w:tcPr/>
          <w:p w:rsidR="00000000" w:rsidDel="00000000" w:rsidP="00000000" w:rsidRDefault="00000000" w:rsidRPr="00000000" w14:paraId="00000094">
            <w:pPr>
              <w:rPr/>
            </w:pPr>
            <w:r w:rsidDel="00000000" w:rsidR="00000000" w:rsidRPr="00000000">
              <w:rPr>
                <w:rtl w:val="0"/>
              </w:rPr>
              <w:t xml:space="preserve">**Used in top 5 code examples**</w:t>
            </w:r>
          </w:p>
        </w:tc>
      </w:tr>
      <w:tr>
        <w:trPr>
          <w:cantSplit w:val="0"/>
          <w:tblHeader w:val="0"/>
        </w:trPr>
        <w:tc>
          <w:tcPr/>
          <w:p w:rsidR="00000000" w:rsidDel="00000000" w:rsidP="00000000" w:rsidRDefault="00000000" w:rsidRPr="00000000" w14:paraId="00000095">
            <w:pPr>
              <w:rPr/>
            </w:pPr>
            <w:r w:rsidDel="00000000" w:rsidR="00000000" w:rsidRPr="00000000">
              <w:rPr>
                <w:rtl w:val="0"/>
              </w:rPr>
              <w:t xml:space="preserve">777</w:t>
            </w:r>
          </w:p>
        </w:tc>
        <w:tc>
          <w:tcPr/>
          <w:p w:rsidR="00000000" w:rsidDel="00000000" w:rsidP="00000000" w:rsidRDefault="00000000" w:rsidRPr="00000000" w14:paraId="00000096">
            <w:pPr>
              <w:rPr/>
            </w:pPr>
            <w:r w:rsidDel="00000000" w:rsidR="00000000" w:rsidRPr="00000000">
              <w:rPr>
                <w:rtl w:val="0"/>
              </w:rPr>
              <w:t xml:space="preserve">19</w:t>
            </w:r>
          </w:p>
        </w:tc>
        <w:tc>
          <w:tcPr/>
          <w:p w:rsidR="00000000" w:rsidDel="00000000" w:rsidP="00000000" w:rsidRDefault="00000000" w:rsidRPr="00000000" w14:paraId="00000097">
            <w:pPr>
              <w:rPr/>
            </w:pPr>
            <w:r w:rsidDel="00000000" w:rsidR="00000000" w:rsidRPr="00000000">
              <w:rPr>
                <w:rtl w:val="0"/>
              </w:rPr>
              <w:t xml:space="preserve">3.2</w:t>
            </w:r>
          </w:p>
        </w:tc>
        <w:tc>
          <w:tcPr/>
          <w:p w:rsidR="00000000" w:rsidDel="00000000" w:rsidP="00000000" w:rsidRDefault="00000000" w:rsidRPr="00000000" w14:paraId="00000098">
            <w:pPr>
              <w:rPr/>
            </w:pPr>
            <w:r w:rsidDel="00000000" w:rsidR="00000000" w:rsidRPr="00000000">
              <w:rPr>
                <w:rtl w:val="0"/>
              </w:rPr>
              <w:t xml:space="preserve">7.44</w:t>
            </w:r>
          </w:p>
        </w:tc>
        <w:tc>
          <w:tcPr/>
          <w:p w:rsidR="00000000" w:rsidDel="00000000" w:rsidP="00000000" w:rsidRDefault="00000000" w:rsidRPr="00000000" w14:paraId="00000099">
            <w:pPr>
              <w:rPr/>
            </w:pPr>
            <w:r w:rsidDel="00000000" w:rsidR="00000000" w:rsidRPr="00000000">
              <w:rPr>
                <w:rtl w:val="0"/>
              </w:rPr>
              <w:t xml:space="preserve">&lt; 0.00001</w:t>
            </w:r>
          </w:p>
        </w:tc>
        <w:tc>
          <w:tcPr/>
          <w:p w:rsidR="00000000" w:rsidDel="00000000" w:rsidP="00000000" w:rsidRDefault="00000000" w:rsidRPr="00000000" w14:paraId="0000009A">
            <w:pPr>
              <w:rPr/>
            </w:pPr>
            <w:r w:rsidDel="00000000" w:rsidR="00000000" w:rsidRPr="00000000">
              <w:rPr>
                <w:rtl w:val="0"/>
              </w:rPr>
              <w:t xml:space="preserve">**Used in top 5 code examples**</w:t>
            </w:r>
          </w:p>
        </w:tc>
      </w:tr>
    </w:tbl>
    <w:p w:rsidR="00000000" w:rsidDel="00000000" w:rsidP="00000000" w:rsidRDefault="00000000" w:rsidRPr="00000000" w14:paraId="0000009B">
      <w:pPr>
        <w:rPr/>
      </w:pPr>
      <w:r w:rsidDel="00000000" w:rsidR="00000000" w:rsidRPr="00000000">
        <w:rPr>
          <w:rtl w:val="0"/>
        </w:rPr>
        <w:t xml:space="preserve">These results demonstrate consistent and statistically implausible encoding of the Name Yahusha at key prophetic intervals. These pulse-aligned occurrences serve as both cryptographic evidence and prophetic declarations sealed within the Torah scroll.</w:t>
      </w:r>
    </w:p>
    <w:p w:rsidR="00000000" w:rsidDel="00000000" w:rsidP="00000000" w:rsidRDefault="00000000" w:rsidRPr="00000000" w14:paraId="0000009C">
      <w:pPr>
        <w:pStyle w:val="Heading1"/>
        <w:rPr/>
      </w:pPr>
      <w:r w:rsidDel="00000000" w:rsidR="00000000" w:rsidRPr="00000000">
        <w:rPr>
          <w:rtl w:val="0"/>
        </w:rPr>
        <w:t xml:space="preserve">Appendix C – Replication Protocol for Yahusha ELS Encoding</w:t>
      </w:r>
    </w:p>
    <w:p w:rsidR="00000000" w:rsidDel="00000000" w:rsidP="00000000" w:rsidRDefault="00000000" w:rsidRPr="00000000" w14:paraId="0000009D">
      <w:pPr>
        <w:rPr/>
      </w:pP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appendix</w:t>
      </w:r>
      <w:r w:rsidDel="00000000" w:rsidR="00000000" w:rsidRPr="00000000">
        <w:rPr>
          <w:rtl w:val="0"/>
        </w:rPr>
        <w:t xml:space="preserve"> </w:t>
      </w:r>
      <w:r w:rsidDel="00000000" w:rsidR="00000000" w:rsidRPr="00000000">
        <w:rPr>
          <w:rtl w:val="0"/>
        </w:rPr>
        <w:t xml:space="preserve">outlines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exact</w:t>
      </w:r>
      <w:r w:rsidDel="00000000" w:rsidR="00000000" w:rsidRPr="00000000">
        <w:rPr>
          <w:rtl w:val="0"/>
        </w:rPr>
        <w:t xml:space="preserve"> </w:t>
      </w:r>
      <w:r w:rsidDel="00000000" w:rsidR="00000000" w:rsidRPr="00000000">
        <w:rPr>
          <w:rtl w:val="0"/>
        </w:rPr>
        <w:t xml:space="preserve">steps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replicate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discovery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Yahusha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encoded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unpointed</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Torah</w:t>
      </w:r>
      <w:r w:rsidDel="00000000" w:rsidR="00000000" w:rsidRPr="00000000">
        <w:rPr>
          <w:rtl w:val="0"/>
        </w:rPr>
        <w:t xml:space="preserve"> </w:t>
      </w:r>
      <w:r w:rsidDel="00000000" w:rsidR="00000000" w:rsidRPr="00000000">
        <w:rPr>
          <w:rtl w:val="0"/>
        </w:rPr>
        <w:t xml:space="preserve">using</w:t>
      </w:r>
      <w:r w:rsidDel="00000000" w:rsidR="00000000" w:rsidRPr="00000000">
        <w:rPr>
          <w:rtl w:val="0"/>
        </w:rPr>
        <w:t xml:space="preserve"> </w:t>
      </w:r>
      <w:r w:rsidDel="00000000" w:rsidR="00000000" w:rsidRPr="00000000">
        <w:rPr>
          <w:rtl w:val="0"/>
        </w:rPr>
        <w:t xml:space="preserve">Equidistant</w:t>
      </w:r>
      <w:r w:rsidDel="00000000" w:rsidR="00000000" w:rsidRPr="00000000">
        <w:rPr>
          <w:rtl w:val="0"/>
        </w:rPr>
        <w:t xml:space="preserve"> </w:t>
      </w:r>
      <w:r w:rsidDel="00000000" w:rsidR="00000000" w:rsidRPr="00000000">
        <w:rPr>
          <w:rtl w:val="0"/>
        </w:rPr>
        <w:t xml:space="preserve">Letter</w:t>
      </w:r>
      <w:r w:rsidDel="00000000" w:rsidR="00000000" w:rsidRPr="00000000">
        <w:rPr>
          <w:rtl w:val="0"/>
        </w:rPr>
        <w:t xml:space="preserve"> </w:t>
      </w:r>
      <w:r w:rsidDel="00000000" w:rsidR="00000000" w:rsidRPr="00000000">
        <w:rPr>
          <w:rtl w:val="0"/>
        </w:rPr>
        <w:t xml:space="preserve">Sequencing</w:t>
      </w:r>
      <w:r w:rsidDel="00000000" w:rsidR="00000000" w:rsidRPr="00000000">
        <w:rPr>
          <w:rtl w:val="0"/>
        </w:rPr>
        <w:t xml:space="preserve"> (</w:t>
      </w:r>
      <w:r w:rsidDel="00000000" w:rsidR="00000000" w:rsidRPr="00000000">
        <w:rPr>
          <w:rtl w:val="0"/>
        </w:rPr>
        <w:t xml:space="preserve">ELS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process</w:t>
      </w:r>
      <w:r w:rsidDel="00000000" w:rsidR="00000000" w:rsidRPr="00000000">
        <w:rPr>
          <w:rtl w:val="0"/>
        </w:rPr>
        <w:t xml:space="preserve"> </w:t>
      </w:r>
      <w:r w:rsidDel="00000000" w:rsidR="00000000" w:rsidRPr="00000000">
        <w:rPr>
          <w:rtl w:val="0"/>
        </w:rPr>
        <w:t xml:space="preserve">allows</w:t>
      </w:r>
      <w:r w:rsidDel="00000000" w:rsidR="00000000" w:rsidRPr="00000000">
        <w:rPr>
          <w:rtl w:val="0"/>
        </w:rPr>
        <w:t xml:space="preserve"> </w:t>
      </w:r>
      <w:r w:rsidDel="00000000" w:rsidR="00000000" w:rsidRPr="00000000">
        <w:rPr>
          <w:rtl w:val="0"/>
        </w:rPr>
        <w:t xml:space="preserve">independent</w:t>
      </w:r>
      <w:r w:rsidDel="00000000" w:rsidR="00000000" w:rsidRPr="00000000">
        <w:rPr>
          <w:rtl w:val="0"/>
        </w:rPr>
        <w:t xml:space="preserve"> </w:t>
      </w:r>
      <w:r w:rsidDel="00000000" w:rsidR="00000000" w:rsidRPr="00000000">
        <w:rPr>
          <w:rtl w:val="0"/>
        </w:rPr>
        <w:t xml:space="preserve">validation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results</w:t>
      </w:r>
      <w:r w:rsidDel="00000000" w:rsidR="00000000" w:rsidRPr="00000000">
        <w:rPr>
          <w:rtl w:val="0"/>
        </w:rPr>
        <w:t xml:space="preserve"> </w:t>
      </w:r>
      <w:r w:rsidDel="00000000" w:rsidR="00000000" w:rsidRPr="00000000">
        <w:rPr>
          <w:rtl w:val="0"/>
        </w:rPr>
        <w:t xml:space="preserve">presented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Section</w:t>
      </w:r>
      <w:r w:rsidDel="00000000" w:rsidR="00000000" w:rsidRPr="00000000">
        <w:rPr>
          <w:rtl w:val="0"/>
        </w:rPr>
        <w:t xml:space="preserve"> 7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Appendix</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w:t>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Obtain a letter-accurate, unpointed version of the Hebrew Torah (e.g., from Sefaria, with vowels removed).</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 Prepare the text as a continuous stream of Hebrew letters—no punctuation, spaces, or vowels.</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search</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target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5-</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letter</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sequence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1"/>
        </w:rPr>
        <w:t xml:space="preserve">יהושע</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Yod</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Heh</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Waw</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Shin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Ayin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 Choose skip intervals based on pulse structure: 7, 12, 21, 28, 42, 49, 70, 91, 112, 133, 144, 153, 233, 343, 777.</w:t>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 Scan in both forward and reverse directions across the full Torah text.</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 Record all valid matches including starting letter index, skip used, and the matched term.</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 For validation, run a Monte Carlo simulation with 100,000 trials using random 5-letter Hebrew controls of similar structure.</w:t>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8. Compute statistical metrics (Z-score, expected μ, Bonferroni p-value) for each tested skip.</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9. Compare thematic relevance of matches to Torah verses (e.g., 'My Name is in Him' in Exod 23:21 for skip 173).</w:t>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10. Confirm matches as structurally valid if they exceed 5σ and appear within verses tied to salvation or Name-bearing declarations.</w:t>
      </w:r>
    </w:p>
    <w:p w:rsidR="00000000" w:rsidDel="00000000" w:rsidP="00000000" w:rsidRDefault="00000000" w:rsidRPr="00000000" w14:paraId="000000A8">
      <w:pPr>
        <w:rPr/>
      </w:pPr>
      <w:r w:rsidDel="00000000" w:rsidR="00000000" w:rsidRPr="00000000">
        <w:rPr>
          <w:rtl w:val="0"/>
        </w:rPr>
        <w:t xml:space="preserve">This process ensures the encoded presence of the Name Yahusha is not only mathematically validated but prophetically embedded, confirming His role within the Torah’s structural breath cycle.</w:t>
      </w:r>
    </w:p>
    <w:p w:rsidR="00000000" w:rsidDel="00000000" w:rsidP="00000000" w:rsidRDefault="00000000" w:rsidRPr="00000000" w14:paraId="000000A9">
      <w:pPr>
        <w:pStyle w:val="Heading1"/>
        <w:rPr/>
      </w:pPr>
      <w:r w:rsidDel="00000000" w:rsidR="00000000" w:rsidRPr="00000000">
        <w:rPr>
          <w:rtl w:val="0"/>
        </w:rPr>
        <w:t xml:space="preserve">Appendix D – Prophetic Anchor Points for Yahusha</w:t>
      </w:r>
    </w:p>
    <w:p w:rsidR="00000000" w:rsidDel="00000000" w:rsidP="00000000" w:rsidRDefault="00000000" w:rsidRPr="00000000" w14:paraId="000000AA">
      <w:pPr>
        <w:rPr/>
      </w:pPr>
      <w:r w:rsidDel="00000000" w:rsidR="00000000" w:rsidRPr="00000000">
        <w:rPr>
          <w:rtl w:val="0"/>
        </w:rPr>
        <w:t xml:space="preserve">Certain ELS matches for the Name 'Yahusha' are not only statistically significant but prophetically placed within verses that directly affirm His identity, role, or divine authority. These are known as 'prophetic anchor points'—intentional encodings where the name aligns both structurally and thematically with the surrounding passage.</w:t>
      </w:r>
    </w:p>
    <w:p w:rsidR="00000000" w:rsidDel="00000000" w:rsidP="00000000" w:rsidRDefault="00000000" w:rsidRPr="00000000" w14:paraId="000000AB">
      <w:pPr>
        <w:rPr/>
      </w:pPr>
      <w:r w:rsidDel="00000000" w:rsidR="00000000" w:rsidRPr="00000000">
        <w:rPr>
          <w:rtl w:val="0"/>
        </w:rPr>
        <w:t xml:space="preserve">The most undeniable example is the phrase:</w:t>
      </w:r>
    </w:p>
    <w:p w:rsidR="00000000" w:rsidDel="00000000" w:rsidP="00000000" w:rsidRDefault="00000000" w:rsidRPr="00000000" w14:paraId="000000AC">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Exodus</w:t>
      </w:r>
      <w:r w:rsidDel="00000000" w:rsidR="00000000" w:rsidRPr="00000000">
        <w:rPr>
          <w:rtl w:val="0"/>
        </w:rPr>
        <w:t xml:space="preserve"> 23:21)</w:t>
      </w:r>
    </w:p>
    <w:p w:rsidR="00000000" w:rsidDel="00000000" w:rsidP="00000000" w:rsidRDefault="00000000" w:rsidRPr="00000000" w14:paraId="000000AD">
      <w:pPr>
        <w:rPr/>
      </w:pP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skip</w:t>
      </w:r>
      <w:r w:rsidDel="00000000" w:rsidR="00000000" w:rsidRPr="00000000">
        <w:rPr>
          <w:rtl w:val="0"/>
        </w:rPr>
        <w:t xml:space="preserve"> 173—</w:t>
      </w:r>
      <w:r w:rsidDel="00000000" w:rsidR="00000000" w:rsidRPr="00000000">
        <w:rPr>
          <w:rtl w:val="0"/>
        </w:rPr>
        <w:t xml:space="preserve">Yahusha</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primary</w:t>
      </w:r>
      <w:r w:rsidDel="00000000" w:rsidR="00000000" w:rsidRPr="00000000">
        <w:rPr>
          <w:rtl w:val="0"/>
        </w:rPr>
        <w:t xml:space="preserve"> </w:t>
      </w:r>
      <w:r w:rsidDel="00000000" w:rsidR="00000000" w:rsidRPr="00000000">
        <w:rPr>
          <w:rtl w:val="0"/>
        </w:rPr>
        <w:t xml:space="preserve">redemption</w:t>
      </w:r>
      <w:r w:rsidDel="00000000" w:rsidR="00000000" w:rsidRPr="00000000">
        <w:rPr>
          <w:rtl w:val="0"/>
        </w:rPr>
        <w:t xml:space="preserve"> </w:t>
      </w:r>
      <w:r w:rsidDel="00000000" w:rsidR="00000000" w:rsidRPr="00000000">
        <w:rPr>
          <w:rtl w:val="0"/>
        </w:rPr>
        <w:t xml:space="preserve">skip</w:t>
      </w:r>
      <w:r w:rsidDel="00000000" w:rsidR="00000000" w:rsidRPr="00000000">
        <w:rPr>
          <w:rtl w:val="0"/>
        </w:rPr>
        <w:t xml:space="preserve"> </w:t>
      </w:r>
      <w:r w:rsidDel="00000000" w:rsidR="00000000" w:rsidRPr="00000000">
        <w:rPr>
          <w:rtl w:val="0"/>
        </w:rPr>
        <w:t xml:space="preserve">interval</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full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appears</w:t>
      </w:r>
      <w:r w:rsidDel="00000000" w:rsidR="00000000" w:rsidRPr="00000000">
        <w:rPr>
          <w:rtl w:val="0"/>
        </w:rPr>
        <w:t xml:space="preserve"> </w:t>
      </w:r>
      <w:r w:rsidDel="00000000" w:rsidR="00000000" w:rsidRPr="00000000">
        <w:rPr>
          <w:rtl w:val="0"/>
        </w:rPr>
        <w:t xml:space="preserve">embedded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verse</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 </w:t>
      </w:r>
      <w:r w:rsidDel="00000000" w:rsidR="00000000" w:rsidRPr="00000000">
        <w:rPr>
          <w:rtl w:val="0"/>
        </w:rPr>
        <w:t xml:space="preserve">declares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placed</w:t>
      </w:r>
      <w:r w:rsidDel="00000000" w:rsidR="00000000" w:rsidRPr="00000000">
        <w:rPr>
          <w:rtl w:val="0"/>
        </w:rPr>
        <w:t xml:space="preserve"> </w:t>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messenger</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match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structurally</w:t>
      </w:r>
      <w:r w:rsidDel="00000000" w:rsidR="00000000" w:rsidRPr="00000000">
        <w:rPr>
          <w:rtl w:val="0"/>
        </w:rPr>
        <w:t xml:space="preserve"> </w:t>
      </w:r>
      <w:r w:rsidDel="00000000" w:rsidR="00000000" w:rsidRPr="00000000">
        <w:rPr>
          <w:rtl w:val="0"/>
        </w:rPr>
        <w:t xml:space="preserve">impossible</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chance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confirms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identity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Yahusha</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bearing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w:t>
      </w:r>
    </w:p>
    <w:tbl>
      <w:tblPr>
        <w:tblStyle w:val="Table3"/>
        <w:tblW w:w="8640.0" w:type="dxa"/>
        <w:jc w:val="left"/>
        <w:tblInd w:w="-115.0" w:type="dxa"/>
        <w:tblLayout w:type="fixed"/>
        <w:tblLook w:val="04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p w:rsidR="00000000" w:rsidDel="00000000" w:rsidP="00000000" w:rsidRDefault="00000000" w:rsidRPr="00000000" w14:paraId="000000AE">
            <w:pPr>
              <w:rPr/>
            </w:pPr>
            <w:r w:rsidDel="00000000" w:rsidR="00000000" w:rsidRPr="00000000">
              <w:rPr>
                <w:rtl w:val="0"/>
              </w:rPr>
              <w:t xml:space="preserve">Skip Interval</w:t>
            </w:r>
          </w:p>
        </w:tc>
        <w:tc>
          <w:tcPr/>
          <w:p w:rsidR="00000000" w:rsidDel="00000000" w:rsidP="00000000" w:rsidRDefault="00000000" w:rsidRPr="00000000" w14:paraId="000000AF">
            <w:pPr>
              <w:rPr/>
            </w:pPr>
            <w:r w:rsidDel="00000000" w:rsidR="00000000" w:rsidRPr="00000000">
              <w:rPr>
                <w:rtl w:val="0"/>
              </w:rPr>
              <w:t xml:space="preserve">Verse Reference</w:t>
            </w:r>
          </w:p>
        </w:tc>
        <w:tc>
          <w:tcPr/>
          <w:p w:rsidR="00000000" w:rsidDel="00000000" w:rsidP="00000000" w:rsidRDefault="00000000" w:rsidRPr="00000000" w14:paraId="000000B0">
            <w:pPr>
              <w:rPr/>
            </w:pPr>
            <w:r w:rsidDel="00000000" w:rsidR="00000000" w:rsidRPr="00000000">
              <w:rPr>
                <w:rtl w:val="0"/>
              </w:rPr>
              <w:t xml:space="preserve">Hebrew Phrase</w:t>
            </w:r>
          </w:p>
        </w:tc>
        <w:tc>
          <w:tcPr/>
          <w:p w:rsidR="00000000" w:rsidDel="00000000" w:rsidP="00000000" w:rsidRDefault="00000000" w:rsidRPr="00000000" w14:paraId="000000B1">
            <w:pPr>
              <w:rPr/>
            </w:pPr>
            <w:r w:rsidDel="00000000" w:rsidR="00000000" w:rsidRPr="00000000">
              <w:rPr>
                <w:rtl w:val="0"/>
              </w:rPr>
              <w:t xml:space="preserve">Step-by-Step Indexing</w:t>
            </w:r>
          </w:p>
        </w:tc>
        <w:tc>
          <w:tcPr/>
          <w:p w:rsidR="00000000" w:rsidDel="00000000" w:rsidP="00000000" w:rsidRDefault="00000000" w:rsidRPr="00000000" w14:paraId="000000B2">
            <w:pPr>
              <w:rPr/>
            </w:pPr>
            <w:r w:rsidDel="00000000" w:rsidR="00000000" w:rsidRPr="00000000">
              <w:rPr>
                <w:rtl w:val="0"/>
              </w:rPr>
              <w:t xml:space="preserve">Result</w:t>
            </w:r>
          </w:p>
        </w:tc>
      </w:tr>
      <w:tr>
        <w:trPr>
          <w:cantSplit w:val="0"/>
          <w:tblHeader w:val="0"/>
        </w:trPr>
        <w:tc>
          <w:tcPr/>
          <w:p w:rsidR="00000000" w:rsidDel="00000000" w:rsidP="00000000" w:rsidRDefault="00000000" w:rsidRPr="00000000" w14:paraId="000000B3">
            <w:pPr>
              <w:rPr/>
            </w:pPr>
            <w:r w:rsidDel="00000000" w:rsidR="00000000" w:rsidRPr="00000000">
              <w:rPr>
                <w:rtl w:val="0"/>
              </w:rPr>
              <w:t xml:space="preserve">173</w:t>
            </w:r>
          </w:p>
        </w:tc>
        <w:tc>
          <w:tcPr/>
          <w:p w:rsidR="00000000" w:rsidDel="00000000" w:rsidP="00000000" w:rsidRDefault="00000000" w:rsidRPr="00000000" w14:paraId="000000B4">
            <w:pPr>
              <w:rPr/>
            </w:pPr>
            <w:r w:rsidDel="00000000" w:rsidR="00000000" w:rsidRPr="00000000">
              <w:rPr>
                <w:rtl w:val="0"/>
              </w:rPr>
              <w:t xml:space="preserve">Exodus 23:20–21</w:t>
            </w:r>
          </w:p>
        </w:tc>
        <w:tc>
          <w:tcPr/>
          <w:p w:rsidR="00000000" w:rsidDel="00000000" w:rsidP="00000000" w:rsidRDefault="00000000" w:rsidRPr="00000000" w14:paraId="000000B5">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w:t>
            </w:r>
          </w:p>
        </w:tc>
        <w:tc>
          <w:tcPr/>
          <w:p w:rsidR="00000000" w:rsidDel="00000000" w:rsidP="00000000" w:rsidRDefault="00000000" w:rsidRPr="00000000" w14:paraId="000000B6">
            <w:pPr>
              <w:rPr/>
            </w:pPr>
            <w:r w:rsidDel="00000000" w:rsidR="00000000" w:rsidRPr="00000000">
              <w:rPr>
                <w:rtl w:val="0"/>
              </w:rPr>
              <w:t xml:space="preserve">Letter 1 → 174 → 347 → 520 → 693 → 866</w:t>
            </w:r>
          </w:p>
        </w:tc>
        <w:tc>
          <w:tcPr/>
          <w:p w:rsidR="00000000" w:rsidDel="00000000" w:rsidP="00000000" w:rsidRDefault="00000000" w:rsidRPr="00000000" w14:paraId="000000B7">
            <w:pPr>
              <w:rPr/>
            </w:pPr>
            <w:r w:rsidDel="00000000" w:rsidR="00000000" w:rsidRPr="00000000">
              <w:rPr>
                <w:rtl w:val="1"/>
              </w:rPr>
              <w:t xml:space="preserve">יהושע</w:t>
            </w:r>
          </w:p>
        </w:tc>
      </w:tr>
    </w:tbl>
    <w:p w:rsidR="00000000" w:rsidDel="00000000" w:rsidP="00000000" w:rsidRDefault="00000000" w:rsidRPr="00000000" w14:paraId="000000B8">
      <w:pPr>
        <w:rPr/>
      </w:pPr>
      <w:r w:rsidDel="00000000" w:rsidR="00000000" w:rsidRPr="00000000">
        <w:rPr>
          <w:rtl w:val="0"/>
        </w:rPr>
        <w:t xml:space="preserve">This anchor confirms that Yahusha is not only present in the Torah text but prophetically encoded in its most critical declarations of divine authority and mission.</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SZp7+Sr1SD9aRZ6wN2FLmUHfZA==">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